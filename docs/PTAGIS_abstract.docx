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05A71" w14:textId="0860D567" w:rsidR="00F33FC5" w:rsidRDefault="007048CF">
      <w:r>
        <w:t>Wrangling and Preparing PIT Tag Data using PITclean</w:t>
      </w:r>
      <w:r w:rsidR="008F7036">
        <w:t>r</w:t>
      </w:r>
    </w:p>
    <w:p w14:paraId="17C6A432" w14:textId="05E77EBA" w:rsidR="007048CF" w:rsidRDefault="007048CF"/>
    <w:p w14:paraId="343A6FAB" w14:textId="60E10CE8" w:rsidR="009650E9" w:rsidRDefault="00E7615B">
      <w:r>
        <w:t xml:space="preserve">Have you ever </w:t>
      </w:r>
      <w:del w:id="0" w:author="Ryan Kinzer" w:date="2023-11-07T13:11:00Z">
        <w:r w:rsidR="00CF7E93" w:rsidDel="00082CBC">
          <w:delText>tried to</w:delText>
        </w:r>
      </w:del>
      <w:ins w:id="1" w:author="Ryan Kinzer" w:date="2023-11-07T13:11:00Z">
        <w:r w:rsidR="00082CBC">
          <w:t>found yourself</w:t>
        </w:r>
      </w:ins>
      <w:r w:rsidR="00CF7E93">
        <w:t xml:space="preserve"> us</w:t>
      </w:r>
      <w:del w:id="2" w:author="Ryan Kinzer" w:date="2023-11-07T13:11:00Z">
        <w:r w:rsidR="00CF7E93" w:rsidDel="00082CBC">
          <w:delText>e</w:delText>
        </w:r>
      </w:del>
      <w:ins w:id="3" w:author="Ryan Kinzer" w:date="2023-11-07T13:11:00Z">
        <w:r w:rsidR="00082CBC">
          <w:t>ing</w:t>
        </w:r>
      </w:ins>
      <w:r w:rsidR="00CF7E93">
        <w:t xml:space="preserve"> PIT tags to </w:t>
      </w:r>
      <w:ins w:id="4" w:author="Ryan Kinzer" w:date="2023-11-07T13:11:00Z">
        <w:r w:rsidR="00082CBC">
          <w:t xml:space="preserve">study fish </w:t>
        </w:r>
      </w:ins>
      <w:del w:id="5" w:author="Ryan Kinzer" w:date="2023-11-07T13:12:00Z">
        <w:r w:rsidR="00CF7E93" w:rsidDel="00082CBC">
          <w:delText xml:space="preserve">examine </w:delText>
        </w:r>
      </w:del>
      <w:r w:rsidR="00CF7E93">
        <w:t xml:space="preserve">survival </w:t>
      </w:r>
      <w:del w:id="6" w:author="Ryan Kinzer" w:date="2023-11-07T13:12:00Z">
        <w:r w:rsidR="00CF7E93" w:rsidDel="00082CBC">
          <w:delText xml:space="preserve">or </w:delText>
        </w:r>
      </w:del>
      <w:ins w:id="7" w:author="Ryan Kinzer" w:date="2023-11-07T13:12:00Z">
        <w:r w:rsidR="00082CBC">
          <w:t>and</w:t>
        </w:r>
        <w:r w:rsidR="00082CBC">
          <w:t xml:space="preserve"> </w:t>
        </w:r>
      </w:ins>
      <w:r w:rsidR="00CF7E93">
        <w:t>movement</w:t>
      </w:r>
      <w:ins w:id="8" w:author="Ryan Kinzer" w:date="2023-11-07T13:12:00Z">
        <w:r w:rsidR="00082CBC">
          <w:t>, only to become</w:t>
        </w:r>
      </w:ins>
      <w:del w:id="9" w:author="Ryan Kinzer" w:date="2023-11-07T13:12:00Z">
        <w:r w:rsidR="00CF7E93" w:rsidDel="00082CBC">
          <w:delText xml:space="preserve"> of fish and been</w:delText>
        </w:r>
      </w:del>
      <w:r w:rsidR="00CF7E93">
        <w:t xml:space="preserve"> overwhelmed by the</w:t>
      </w:r>
      <w:ins w:id="10" w:author="Ryan Kinzer" w:date="2023-11-07T13:12:00Z">
        <w:r w:rsidR="00082CBC">
          <w:t xml:space="preserve"> sheer volume</w:t>
        </w:r>
        <w:r w:rsidR="005016AD">
          <w:t xml:space="preserve"> of tag</w:t>
        </w:r>
      </w:ins>
      <w:del w:id="11" w:author="Ryan Kinzer" w:date="2023-11-07T13:12:00Z">
        <w:r w:rsidR="00CF7E93" w:rsidDel="005016AD">
          <w:delText xml:space="preserve"> </w:delText>
        </w:r>
        <w:r w:rsidR="0018745F" w:rsidDel="005016AD">
          <w:delText>number of</w:delText>
        </w:r>
      </w:del>
      <w:r w:rsidR="0018745F">
        <w:t xml:space="preserve"> detections</w:t>
      </w:r>
      <w:del w:id="12" w:author="Ryan Kinzer" w:date="2023-11-07T13:13:00Z">
        <w:r w:rsidR="0018745F" w:rsidDel="005016AD">
          <w:delText xml:space="preserve"> or how to organize it</w:delText>
        </w:r>
      </w:del>
      <w:ins w:id="13" w:author="Ryan Kinzer" w:date="2023-11-07T13:13:00Z">
        <w:r w:rsidR="005016AD">
          <w:t xml:space="preserve"> and the challenges of organizing and analyzing the data</w:t>
        </w:r>
      </w:ins>
      <w:r w:rsidR="0018745F">
        <w:t xml:space="preserve">? </w:t>
      </w:r>
      <w:r w:rsidR="00F94F1B">
        <w:t xml:space="preserve">PIT tag data can </w:t>
      </w:r>
      <w:del w:id="14" w:author="Ryan Kinzer" w:date="2023-11-07T13:13:00Z">
        <w:r w:rsidR="00F94F1B" w:rsidDel="005016AD">
          <w:delText xml:space="preserve">be </w:delText>
        </w:r>
      </w:del>
      <w:r w:rsidR="00F94F1B">
        <w:t>simultaneously</w:t>
      </w:r>
      <w:ins w:id="15" w:author="Ryan Kinzer" w:date="2023-11-07T13:13:00Z">
        <w:r w:rsidR="005016AD">
          <w:t xml:space="preserve"> be </w:t>
        </w:r>
      </w:ins>
      <w:del w:id="16" w:author="Ryan Kinzer" w:date="2023-11-07T13:13:00Z">
        <w:r w:rsidR="00F94F1B" w:rsidDel="005016AD">
          <w:delText xml:space="preserve"> </w:delText>
        </w:r>
      </w:del>
      <w:r w:rsidR="00F94F1B">
        <w:t>full of</w:t>
      </w:r>
      <w:ins w:id="17" w:author="Ryan Kinzer" w:date="2023-11-07T13:13:00Z">
        <w:r w:rsidR="005016AD">
          <w:t xml:space="preserve"> valuable</w:t>
        </w:r>
      </w:ins>
      <w:r w:rsidR="00F94F1B">
        <w:t xml:space="preserve"> information</w:t>
      </w:r>
      <w:ins w:id="18" w:author="Ryan Kinzer" w:date="2023-11-07T13:14:00Z">
        <w:r w:rsidR="005016AD">
          <w:t>, yet</w:t>
        </w:r>
      </w:ins>
      <w:del w:id="19" w:author="Ryan Kinzer" w:date="2023-11-07T13:14:00Z">
        <w:r w:rsidR="00F94F1B" w:rsidDel="005016AD">
          <w:delText xml:space="preserve"> and</w:delText>
        </w:r>
      </w:del>
      <w:r w:rsidR="00F94F1B">
        <w:t xml:space="preserve"> overwhelming to analyze. </w:t>
      </w:r>
      <w:r w:rsidR="003B053E">
        <w:t xml:space="preserve">A single tag may </w:t>
      </w:r>
      <w:del w:id="20" w:author="Ryan Kinzer" w:date="2023-11-07T13:15:00Z">
        <w:r w:rsidR="003B053E" w:rsidDel="005016AD">
          <w:delText>ping on the same antenna, or at the same site</w:delText>
        </w:r>
      </w:del>
      <w:ins w:id="21" w:author="Ryan Kinzer" w:date="2023-11-07T13:15:00Z">
        <w:r w:rsidR="005016AD">
          <w:t xml:space="preserve"> trigger numerous detections</w:t>
        </w:r>
      </w:ins>
      <w:r w:rsidR="003B053E">
        <w:t xml:space="preserve">, </w:t>
      </w:r>
      <w:ins w:id="22" w:author="Ryan Kinzer" w:date="2023-11-07T13:17:00Z">
        <w:r w:rsidR="005016AD">
          <w:t xml:space="preserve">often </w:t>
        </w:r>
      </w:ins>
      <w:ins w:id="23" w:author="Ryan Kinzer" w:date="2023-11-07T13:15:00Z">
        <w:r w:rsidR="005016AD">
          <w:t>resulting</w:t>
        </w:r>
      </w:ins>
      <w:del w:id="24" w:author="Ryan Kinzer" w:date="2023-11-07T13:17:00Z">
        <w:r w:rsidR="003B053E" w:rsidDel="005016AD">
          <w:delText>many times, generating</w:delText>
        </w:r>
      </w:del>
      <w:ins w:id="25" w:author="Ryan Kinzer" w:date="2023-11-07T13:17:00Z">
        <w:r w:rsidR="005016AD">
          <w:t xml:space="preserve"> in</w:t>
        </w:r>
      </w:ins>
      <w:r w:rsidR="003B053E">
        <w:t xml:space="preserve"> </w:t>
      </w:r>
      <w:proofErr w:type="spellStart"/>
      <w:r w:rsidR="00BE131F">
        <w:t>tens</w:t>
      </w:r>
      <w:proofErr w:type="spellEnd"/>
      <w:r w:rsidR="00BE131F">
        <w:t xml:space="preserve"> and sometimes hundreds of redundant records. </w:t>
      </w:r>
      <w:del w:id="26" w:author="Ryan Kinzer" w:date="2023-11-07T13:19:00Z">
        <w:r w:rsidR="00BE131F" w:rsidDel="005016AD">
          <w:delText>In addition</w:delText>
        </w:r>
      </w:del>
      <w:ins w:id="27" w:author="Ryan Kinzer" w:date="2023-11-07T13:19:00Z">
        <w:r w:rsidR="005016AD">
          <w:t>Furthermore</w:t>
        </w:r>
      </w:ins>
      <w:r w:rsidR="00BE131F">
        <w:t xml:space="preserve">, </w:t>
      </w:r>
      <w:r w:rsidR="0088209A">
        <w:t>determining the direction and path of a</w:t>
      </w:r>
      <w:ins w:id="28" w:author="Ryan Kinzer" w:date="2023-11-07T13:20:00Z">
        <w:r w:rsidR="005016AD">
          <w:t xml:space="preserve"> fish’s</w:t>
        </w:r>
      </w:ins>
      <w:del w:id="29" w:author="Ryan Kinzer" w:date="2023-11-07T13:20:00Z">
        <w:r w:rsidR="0088209A" w:rsidDel="005016AD">
          <w:delText xml:space="preserve"> tag’s</w:delText>
        </w:r>
      </w:del>
      <w:r w:rsidR="0088209A">
        <w:t xml:space="preserve"> movement </w:t>
      </w:r>
      <w:ins w:id="30" w:author="Ryan Kinzer" w:date="2023-11-07T13:20:00Z">
        <w:r w:rsidR="005016AD">
          <w:t xml:space="preserve">based on tag detections </w:t>
        </w:r>
      </w:ins>
      <w:r w:rsidR="0088209A">
        <w:t xml:space="preserve">requires </w:t>
      </w:r>
      <w:del w:id="31" w:author="Ryan Kinzer" w:date="2023-11-07T13:20:00Z">
        <w:r w:rsidR="0088209A" w:rsidDel="005016AD">
          <w:delText xml:space="preserve">some </w:delText>
        </w:r>
      </w:del>
      <w:r w:rsidR="0088209A">
        <w:t xml:space="preserve">knowledge of </w:t>
      </w:r>
      <w:r w:rsidR="00375C59">
        <w:t xml:space="preserve">how sites are situated relative to each other along a stream network, which </w:t>
      </w:r>
      <w:ins w:id="32" w:author="Ryan Kinzer" w:date="2023-11-07T13:22:00Z">
        <w:r w:rsidR="005016AD">
          <w:t xml:space="preserve">can be complex </w:t>
        </w:r>
        <w:r w:rsidR="00A216E0">
          <w:t>to achieve</w:t>
        </w:r>
      </w:ins>
      <w:del w:id="33" w:author="Ryan Kinzer" w:date="2023-11-07T13:22:00Z">
        <w:r w:rsidR="00375C59" w:rsidDel="00A216E0">
          <w:delText>is not necessarily an easy task</w:delText>
        </w:r>
      </w:del>
      <w:r w:rsidR="00375C59">
        <w:t xml:space="preserve">. </w:t>
      </w:r>
      <w:r w:rsidR="009650E9">
        <w:t xml:space="preserve">PITcleanr is a freely available R package </w:t>
      </w:r>
      <w:ins w:id="34" w:author="Ryan Kinzer" w:date="2023-11-07T13:23:00Z">
        <w:r w:rsidR="00A216E0">
          <w:t xml:space="preserve">thoughtfully </w:t>
        </w:r>
      </w:ins>
      <w:r w:rsidR="0019571E">
        <w:t xml:space="preserve">designed to </w:t>
      </w:r>
      <w:del w:id="35" w:author="Ryan Kinzer" w:date="2023-11-07T13:23:00Z">
        <w:r w:rsidR="0019571E" w:rsidDel="00A216E0">
          <w:delText xml:space="preserve">help </w:delText>
        </w:r>
      </w:del>
      <w:ins w:id="36" w:author="Ryan Kinzer" w:date="2023-11-07T13:23:00Z">
        <w:r w:rsidR="00A216E0">
          <w:t xml:space="preserve">assist </w:t>
        </w:r>
      </w:ins>
      <w:r w:rsidR="0019571E">
        <w:t>biologists</w:t>
      </w:r>
      <w:ins w:id="37" w:author="Ryan Kinzer" w:date="2023-11-07T13:23:00Z">
        <w:r w:rsidR="00A216E0">
          <w:t xml:space="preserve"> in </w:t>
        </w:r>
      </w:ins>
      <w:ins w:id="38" w:author="Ryan Kinzer" w:date="2023-11-07T13:24:00Z">
        <w:r w:rsidR="00A216E0">
          <w:t>managing</w:t>
        </w:r>
      </w:ins>
      <w:del w:id="39" w:author="Ryan Kinzer" w:date="2023-11-07T13:24:00Z">
        <w:r w:rsidR="0019571E" w:rsidDel="00A216E0">
          <w:delText xml:space="preserve"> read</w:delText>
        </w:r>
      </w:del>
      <w:r w:rsidR="0019571E">
        <w:t xml:space="preserve"> </w:t>
      </w:r>
      <w:r w:rsidR="00DA715B">
        <w:t>PIT tag data</w:t>
      </w:r>
      <w:ins w:id="40" w:author="Ryan Kinzer" w:date="2023-11-07T13:24:00Z">
        <w:r w:rsidR="00A216E0">
          <w:t>. It streamlines the process of importing data</w:t>
        </w:r>
      </w:ins>
      <w:r w:rsidR="00DA715B">
        <w:t xml:space="preserve"> into R, </w:t>
      </w:r>
      <w:del w:id="41" w:author="Ryan Kinzer" w:date="2023-11-07T13:24:00Z">
        <w:r w:rsidR="00DA715B" w:rsidDel="00A216E0">
          <w:delText xml:space="preserve">compress </w:delText>
        </w:r>
      </w:del>
      <w:ins w:id="42" w:author="Ryan Kinzer" w:date="2023-11-07T13:24:00Z">
        <w:r w:rsidR="00A216E0">
          <w:t>condensing</w:t>
        </w:r>
        <w:r w:rsidR="00A216E0">
          <w:t xml:space="preserve"> </w:t>
        </w:r>
      </w:ins>
      <w:r w:rsidR="00DA715B">
        <w:t xml:space="preserve">it, </w:t>
      </w:r>
      <w:ins w:id="43" w:author="Ryan Kinzer" w:date="2023-11-07T13:24:00Z">
        <w:r w:rsidR="00A216E0">
          <w:t xml:space="preserve">introducing </w:t>
        </w:r>
      </w:ins>
      <w:del w:id="44" w:author="Ryan Kinzer" w:date="2023-11-07T13:24:00Z">
        <w:r w:rsidR="00DA715B" w:rsidDel="00A216E0">
          <w:delText xml:space="preserve">add </w:delText>
        </w:r>
      </w:del>
      <w:r w:rsidR="00DA715B">
        <w:t>directionality</w:t>
      </w:r>
      <w:r w:rsidR="008074CD">
        <w:t xml:space="preserve">, </w:t>
      </w:r>
      <w:ins w:id="45" w:author="Ryan Kinzer" w:date="2023-11-07T13:25:00Z">
        <w:r w:rsidR="00A216E0">
          <w:t xml:space="preserve">applying necessary </w:t>
        </w:r>
      </w:ins>
      <w:r w:rsidR="008074CD">
        <w:t>filter</w:t>
      </w:r>
      <w:ins w:id="46" w:author="Ryan Kinzer" w:date="2023-11-07T13:25:00Z">
        <w:r w:rsidR="00A216E0">
          <w:t>s,</w:t>
        </w:r>
      </w:ins>
      <w:del w:id="47" w:author="Ryan Kinzer" w:date="2023-11-07T13:25:00Z">
        <w:r w:rsidR="008074CD" w:rsidDel="00A216E0">
          <w:delText xml:space="preserve"> it as needed</w:delText>
        </w:r>
      </w:del>
      <w:r w:rsidR="008074CD">
        <w:t xml:space="preserve"> and generally prepar</w:t>
      </w:r>
      <w:ins w:id="48" w:author="Ryan Kinzer" w:date="2023-11-07T13:25:00Z">
        <w:r w:rsidR="00A216E0">
          <w:t>ing the</w:t>
        </w:r>
      </w:ins>
      <w:del w:id="49" w:author="Ryan Kinzer" w:date="2023-11-07T13:25:00Z">
        <w:r w:rsidR="008074CD" w:rsidDel="00A216E0">
          <w:delText>e that</w:delText>
        </w:r>
      </w:del>
      <w:r w:rsidR="008074CD">
        <w:t xml:space="preserve"> data for further analysis</w:t>
      </w:r>
      <w:ins w:id="50" w:author="Ryan Kinzer" w:date="2023-11-07T13:25:00Z">
        <w:r w:rsidR="00A216E0">
          <w:t>,</w:t>
        </w:r>
      </w:ins>
      <w:r w:rsidR="008074CD">
        <w:t xml:space="preserve"> such as </w:t>
      </w:r>
      <w:del w:id="51" w:author="Ryan Kinzer" w:date="2023-11-07T13:26:00Z">
        <w:r w:rsidR="008074CD" w:rsidDel="00A216E0">
          <w:delText xml:space="preserve">turning </w:delText>
        </w:r>
      </w:del>
      <w:ins w:id="52" w:author="Ryan Kinzer" w:date="2023-11-07T13:26:00Z">
        <w:r w:rsidR="00A216E0">
          <w:t>converting</w:t>
        </w:r>
        <w:r w:rsidR="00A216E0">
          <w:t xml:space="preserve"> </w:t>
        </w:r>
      </w:ins>
      <w:r w:rsidR="008074CD">
        <w:t xml:space="preserve">it into </w:t>
      </w:r>
      <w:del w:id="53" w:author="Ryan Kinzer" w:date="2023-11-07T13:26:00Z">
        <w:r w:rsidR="008074CD" w:rsidDel="00A216E0">
          <w:delText xml:space="preserve">more standard </w:delText>
        </w:r>
      </w:del>
      <w:r w:rsidR="008074CD">
        <w:t xml:space="preserve">capture history matrices. </w:t>
      </w:r>
      <w:r w:rsidR="0035187A">
        <w:t xml:space="preserve">In addition, PITcleanr contains functions to </w:t>
      </w:r>
      <w:del w:id="54" w:author="Ryan Kinzer" w:date="2023-11-07T13:26:00Z">
        <w:r w:rsidR="0035187A" w:rsidDel="00A216E0">
          <w:delText xml:space="preserve">help </w:delText>
        </w:r>
      </w:del>
      <w:r w:rsidR="0035187A">
        <w:t xml:space="preserve">map sites on a stream network, helping researchers build </w:t>
      </w:r>
      <w:r w:rsidR="00DB4064">
        <w:t>tables</w:t>
      </w:r>
      <w:ins w:id="55" w:author="Ryan Kinzer" w:date="2023-11-07T13:28:00Z">
        <w:r w:rsidR="00A216E0">
          <w:t xml:space="preserve"> and figures</w:t>
        </w:r>
      </w:ins>
      <w:r w:rsidR="00DB4064">
        <w:t xml:space="preserve"> describing the connectivity and upstream/downstream relationships between sites</w:t>
      </w:r>
      <w:ins w:id="56" w:author="Ryan Kinzer" w:date="2023-11-07T13:28:00Z">
        <w:r w:rsidR="00A216E0">
          <w:t xml:space="preserve"> and the fish</w:t>
        </w:r>
      </w:ins>
      <w:ins w:id="57" w:author="Ryan Kinzer" w:date="2023-11-07T13:29:00Z">
        <w:r w:rsidR="00A216E0">
          <w:t xml:space="preserve"> being studied</w:t>
        </w:r>
      </w:ins>
      <w:r w:rsidR="00DB4064">
        <w:t xml:space="preserve">. </w:t>
      </w:r>
      <w:r w:rsidR="00DB120E">
        <w:t>This</w:t>
      </w:r>
      <w:ins w:id="58" w:author="Ryan Kinzer" w:date="2023-11-07T13:29:00Z">
        <w:r w:rsidR="00A216E0">
          <w:t xml:space="preserve"> talk and subsequent</w:t>
        </w:r>
      </w:ins>
      <w:r w:rsidR="00DB120E">
        <w:t xml:space="preserve"> workshop will introduce</w:t>
      </w:r>
      <w:ins w:id="59" w:author="Ryan Kinzer" w:date="2023-11-07T13:29:00Z">
        <w:r w:rsidR="00A216E0">
          <w:t xml:space="preserve"> the need for</w:t>
        </w:r>
      </w:ins>
      <w:ins w:id="60" w:author="Ryan Kinzer" w:date="2023-11-07T13:30:00Z">
        <w:r w:rsidR="00A216E0">
          <w:t xml:space="preserve"> PIT tag data processing tools and</w:t>
        </w:r>
      </w:ins>
      <w:r w:rsidR="00DB120E">
        <w:t xml:space="preserve"> much of the functionality of PITcleanr through a series of examples</w:t>
      </w:r>
      <w:r w:rsidR="005F5E46">
        <w:t xml:space="preserve">. </w:t>
      </w:r>
      <w:r w:rsidR="008074CD">
        <w:t xml:space="preserve"> </w:t>
      </w:r>
    </w:p>
    <w:p w14:paraId="1F0293CC" w14:textId="77777777" w:rsidR="007048CF" w:rsidRDefault="007048CF"/>
    <w:sectPr w:rsidR="0070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an Kinzer">
    <w15:presenceInfo w15:providerId="None" w15:userId="Ryan Kinz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0C"/>
    <w:rsid w:val="00082CBC"/>
    <w:rsid w:val="0018745F"/>
    <w:rsid w:val="0019571E"/>
    <w:rsid w:val="0035187A"/>
    <w:rsid w:val="00375C59"/>
    <w:rsid w:val="003B053E"/>
    <w:rsid w:val="005016AD"/>
    <w:rsid w:val="005F5E46"/>
    <w:rsid w:val="007048CF"/>
    <w:rsid w:val="007D1BA8"/>
    <w:rsid w:val="008074CD"/>
    <w:rsid w:val="0088209A"/>
    <w:rsid w:val="008F7036"/>
    <w:rsid w:val="009650E9"/>
    <w:rsid w:val="00A216E0"/>
    <w:rsid w:val="00BE131F"/>
    <w:rsid w:val="00CF7E93"/>
    <w:rsid w:val="00DA715B"/>
    <w:rsid w:val="00DB120E"/>
    <w:rsid w:val="00DB4064"/>
    <w:rsid w:val="00E6680C"/>
    <w:rsid w:val="00E7615B"/>
    <w:rsid w:val="00F33FC5"/>
    <w:rsid w:val="00F9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602CE"/>
  <w15:chartTrackingRefBased/>
  <w15:docId w15:val="{7A922A34-26E5-45D6-BA9E-BB526D09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D1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215</Words>
  <Characters>1205</Characters>
  <Application>Microsoft Office Word</Application>
  <DocSecurity>0</DocSecurity>
  <Lines>16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See, Kevin (DFW)</dc:creator>
  <cp:keywords/>
  <dc:description/>
  <cp:lastModifiedBy>Ryan Kinzer</cp:lastModifiedBy>
  <cp:revision>20</cp:revision>
  <dcterms:created xsi:type="dcterms:W3CDTF">2023-09-06T21:22:00Z</dcterms:created>
  <dcterms:modified xsi:type="dcterms:W3CDTF">2023-11-07T20:30:00Z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011977-b912-4387-97a4-f4c94a801377_Enabled">
    <vt:lpwstr>true</vt:lpwstr>
  </property>
  <property fmtid="{D5CDD505-2E9C-101B-9397-08002B2CF9AE}" pid="3" name="MSIP_Label_45011977-b912-4387-97a4-f4c94a801377_SetDate">
    <vt:lpwstr>2023-09-06T21:22:16Z</vt:lpwstr>
  </property>
  <property fmtid="{D5CDD505-2E9C-101B-9397-08002B2CF9AE}" pid="4" name="MSIP_Label_45011977-b912-4387-97a4-f4c94a801377_Method">
    <vt:lpwstr>Standard</vt:lpwstr>
  </property>
  <property fmtid="{D5CDD505-2E9C-101B-9397-08002B2CF9AE}" pid="5" name="MSIP_Label_45011977-b912-4387-97a4-f4c94a801377_Name">
    <vt:lpwstr>Uncategorized Data</vt:lpwstr>
  </property>
  <property fmtid="{D5CDD505-2E9C-101B-9397-08002B2CF9AE}" pid="6" name="MSIP_Label_45011977-b912-4387-97a4-f4c94a801377_SiteId">
    <vt:lpwstr>11d0e217-264e-400a-8ba0-57dcc127d72d</vt:lpwstr>
  </property>
  <property fmtid="{D5CDD505-2E9C-101B-9397-08002B2CF9AE}" pid="7" name="MSIP_Label_45011977-b912-4387-97a4-f4c94a801377_ActionId">
    <vt:lpwstr>6fd01f86-6d6b-46cc-8007-8753b8ee79d5</vt:lpwstr>
  </property>
  <property fmtid="{D5CDD505-2E9C-101B-9397-08002B2CF9AE}" pid="8" name="MSIP_Label_45011977-b912-4387-97a4-f4c94a801377_ContentBits">
    <vt:lpwstr>0</vt:lpwstr>
  </property>
  <property fmtid="{D5CDD505-2E9C-101B-9397-08002B2CF9AE}" pid="9" name="GrammarlyDocumentId">
    <vt:lpwstr>ebf423c7edbfb9e9243f908549c18b834a77515143e5e5ad87430c6a59064eb8</vt:lpwstr>
  </property>
</Properties>
</file>