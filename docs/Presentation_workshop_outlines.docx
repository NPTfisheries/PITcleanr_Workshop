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0980" w14:textId="19DEE8AA" w:rsidR="00D93D77" w:rsidRDefault="00D93D77" w:rsidP="00FA5DF3">
      <w:pPr>
        <w:pStyle w:val="Title"/>
      </w:pPr>
      <w:r>
        <w:t xml:space="preserve">PTAGIS Workshop: </w:t>
      </w:r>
      <w:commentRangeStart w:id="0"/>
      <w:r>
        <w:t>In-stream PIT-array Data Wrangling</w:t>
      </w:r>
      <w:commentRangeEnd w:id="0"/>
      <w:r w:rsidR="003504BC">
        <w:rPr>
          <w:rStyle w:val="CommentReference"/>
          <w:rFonts w:asciiTheme="minorHAnsi" w:eastAsiaTheme="minorHAnsi" w:hAnsiTheme="minorHAnsi" w:cstheme="minorBidi"/>
          <w:spacing w:val="0"/>
          <w:kern w:val="2"/>
        </w:rPr>
        <w:commentReference w:id="0"/>
      </w:r>
    </w:p>
    <w:p w14:paraId="52043A02" w14:textId="77777777" w:rsidR="00D93D77" w:rsidRDefault="00D93D77" w:rsidP="00FA5DF3">
      <w:pPr>
        <w:pStyle w:val="Heading1"/>
      </w:pPr>
      <w:r>
        <w:t>Full group presentation (40 minutes)</w:t>
      </w:r>
    </w:p>
    <w:p w14:paraId="073235A6" w14:textId="77777777" w:rsidR="00FA5DF3" w:rsidRDefault="00D93D77" w:rsidP="00FA5DF3">
      <w:pPr>
        <w:pStyle w:val="Heading2"/>
      </w:pPr>
      <w:r>
        <w:t xml:space="preserve">Title: </w:t>
      </w:r>
    </w:p>
    <w:p w14:paraId="2C40C965" w14:textId="581E516D" w:rsidR="00D93D77" w:rsidRDefault="00474CCC">
      <w:commentRangeStart w:id="1"/>
      <w:commentRangeStart w:id="2"/>
      <w:proofErr w:type="spellStart"/>
      <w:r>
        <w:t>PITcleanr</w:t>
      </w:r>
      <w:proofErr w:type="spellEnd"/>
      <w:r w:rsidR="00D05B99">
        <w:t xml:space="preserve">: An R </w:t>
      </w:r>
      <w:r w:rsidR="00BF6A01">
        <w:t>P</w:t>
      </w:r>
      <w:r w:rsidR="00D05B99">
        <w:t>ackage to Wrangle</w:t>
      </w:r>
      <w:r w:rsidR="00BC4871">
        <w:t xml:space="preserve"> Messy</w:t>
      </w:r>
      <w:r w:rsidR="00D05B99">
        <w:t xml:space="preserve"> PIT Tag Data for Analysis</w:t>
      </w:r>
      <w:commentRangeEnd w:id="1"/>
      <w:r w:rsidR="00F40492">
        <w:rPr>
          <w:rStyle w:val="CommentReference"/>
        </w:rPr>
        <w:commentReference w:id="1"/>
      </w:r>
      <w:commentRangeEnd w:id="2"/>
      <w:r w:rsidR="00633F54">
        <w:rPr>
          <w:rStyle w:val="CommentReference"/>
        </w:rPr>
        <w:commentReference w:id="2"/>
      </w:r>
    </w:p>
    <w:p w14:paraId="4C7AE1FC" w14:textId="77777777" w:rsidR="007A3FDF" w:rsidRDefault="007A3FDF" w:rsidP="00FA5DF3">
      <w:pPr>
        <w:pStyle w:val="Heading2"/>
      </w:pPr>
      <w:r>
        <w:t>Abstract:</w:t>
      </w:r>
    </w:p>
    <w:p w14:paraId="213C6687" w14:textId="77777777" w:rsidR="00FA5DF3" w:rsidRPr="00FA5DF3" w:rsidRDefault="00FA5DF3" w:rsidP="00FA5DF3">
      <w:r>
        <w:t>TBD</w:t>
      </w:r>
    </w:p>
    <w:p w14:paraId="253604B0" w14:textId="77777777" w:rsidR="007A3FDF" w:rsidRDefault="007A3FDF" w:rsidP="00FA5DF3">
      <w:pPr>
        <w:pStyle w:val="Heading2"/>
      </w:pPr>
      <w:r>
        <w:t>Outline:</w:t>
      </w:r>
    </w:p>
    <w:p w14:paraId="245E9DE5" w14:textId="77777777" w:rsidR="00D93D77" w:rsidRDefault="00D93D77" w:rsidP="00FA5DF3">
      <w:pPr>
        <w:pStyle w:val="ListParagraph"/>
        <w:numPr>
          <w:ilvl w:val="0"/>
          <w:numId w:val="2"/>
        </w:numPr>
      </w:pPr>
      <w:commentRangeStart w:id="3"/>
      <w:r>
        <w:t>Background</w:t>
      </w:r>
      <w:r w:rsidR="007A3FDF">
        <w:t xml:space="preserve"> to In-stream Arrays</w:t>
      </w:r>
    </w:p>
    <w:p w14:paraId="5CDC1861" w14:textId="77777777" w:rsidR="007A3FDF" w:rsidRDefault="007A3FDF" w:rsidP="00FA5DF3">
      <w:pPr>
        <w:pStyle w:val="ListParagraph"/>
        <w:numPr>
          <w:ilvl w:val="1"/>
          <w:numId w:val="2"/>
        </w:numPr>
      </w:pPr>
      <w:r>
        <w:t>History and Purpose</w:t>
      </w:r>
    </w:p>
    <w:p w14:paraId="02A0384E" w14:textId="77777777" w:rsidR="007A3FDF" w:rsidRDefault="007A3FDF" w:rsidP="00FA5DF3">
      <w:pPr>
        <w:pStyle w:val="ListParagraph"/>
        <w:numPr>
          <w:ilvl w:val="1"/>
          <w:numId w:val="2"/>
        </w:numPr>
      </w:pPr>
      <w:r>
        <w:t>Problems with PIT-array interrogation data</w:t>
      </w:r>
    </w:p>
    <w:p w14:paraId="579CAD80" w14:textId="1B27F965" w:rsidR="007A3FDF" w:rsidRDefault="007A3FDF" w:rsidP="00FA5DF3">
      <w:pPr>
        <w:pStyle w:val="ListParagraph"/>
        <w:numPr>
          <w:ilvl w:val="1"/>
          <w:numId w:val="2"/>
        </w:numPr>
      </w:pPr>
      <w:r>
        <w:t>How/what data is summarized, analyzed, etc.</w:t>
      </w:r>
      <w:commentRangeEnd w:id="3"/>
      <w:r w:rsidR="008267FB">
        <w:rPr>
          <w:rStyle w:val="CommentReference"/>
        </w:rPr>
        <w:commentReference w:id="3"/>
      </w:r>
    </w:p>
    <w:p w14:paraId="30B8E4F0" w14:textId="77777777" w:rsidR="007A3FDF" w:rsidRDefault="007A3FDF" w:rsidP="00FA5DF3">
      <w:pPr>
        <w:pStyle w:val="ListParagraph"/>
        <w:numPr>
          <w:ilvl w:val="0"/>
          <w:numId w:val="2"/>
        </w:numPr>
      </w:pPr>
      <w:r>
        <w:t xml:space="preserve">Introduce </w:t>
      </w:r>
      <w:proofErr w:type="spellStart"/>
      <w:r>
        <w:t>PITcleanR</w:t>
      </w:r>
      <w:proofErr w:type="spellEnd"/>
    </w:p>
    <w:p w14:paraId="76545BEA" w14:textId="08C40270" w:rsidR="007A3FDF" w:rsidRDefault="007A3FDF" w:rsidP="00FA5DF3">
      <w:pPr>
        <w:pStyle w:val="ListParagraph"/>
        <w:numPr>
          <w:ilvl w:val="1"/>
          <w:numId w:val="2"/>
        </w:numPr>
      </w:pPr>
      <w:r>
        <w:t>How did it originate?</w:t>
      </w:r>
    </w:p>
    <w:p w14:paraId="6E91C0AE" w14:textId="0497D829" w:rsidR="00F012B6" w:rsidRDefault="00F012B6" w:rsidP="00473795">
      <w:pPr>
        <w:pStyle w:val="ListParagraph"/>
        <w:numPr>
          <w:ilvl w:val="2"/>
          <w:numId w:val="2"/>
        </w:numPr>
      </w:pPr>
      <w:r>
        <w:t>To deal with the various issues with large, messy PIT-tag datasets</w:t>
      </w:r>
      <w:r w:rsidR="00B649FB">
        <w:t>,</w:t>
      </w:r>
    </w:p>
    <w:p w14:paraId="18EA083C" w14:textId="219156FD" w:rsidR="007A3FDF" w:rsidRDefault="00B649FB" w:rsidP="00FA5DF3">
      <w:pPr>
        <w:pStyle w:val="ListParagraph"/>
        <w:numPr>
          <w:ilvl w:val="2"/>
          <w:numId w:val="2"/>
        </w:numPr>
      </w:pPr>
      <w:r>
        <w:t>Initially developed and s</w:t>
      </w:r>
      <w:r w:rsidR="007A3FDF">
        <w:t>pecialized for DABOM</w:t>
      </w:r>
      <w:r>
        <w:t>,</w:t>
      </w:r>
    </w:p>
    <w:p w14:paraId="654AA077" w14:textId="53304213" w:rsidR="007A3FDF" w:rsidRDefault="00B649FB" w:rsidP="00FA5DF3">
      <w:pPr>
        <w:pStyle w:val="ListParagraph"/>
        <w:numPr>
          <w:ilvl w:val="2"/>
          <w:numId w:val="2"/>
        </w:numPr>
      </w:pPr>
      <w:r>
        <w:t>But has e</w:t>
      </w:r>
      <w:r w:rsidR="007A3FDF">
        <w:t>volved</w:t>
      </w:r>
      <w:r>
        <w:t xml:space="preserve"> as a more general </w:t>
      </w:r>
      <w:proofErr w:type="gramStart"/>
      <w:r w:rsidR="007A3FDF">
        <w:t>tool</w:t>
      </w:r>
      <w:proofErr w:type="gramEnd"/>
    </w:p>
    <w:p w14:paraId="7AFAD7AF" w14:textId="12574B22" w:rsidR="007A3FDF" w:rsidRDefault="007A3FDF" w:rsidP="00FA5DF3">
      <w:pPr>
        <w:pStyle w:val="ListParagraph"/>
        <w:numPr>
          <w:ilvl w:val="2"/>
          <w:numId w:val="2"/>
        </w:numPr>
      </w:pPr>
      <w:commentRangeStart w:id="4"/>
      <w:r>
        <w:t>What can it do for you?</w:t>
      </w:r>
      <w:commentRangeEnd w:id="4"/>
      <w:r w:rsidR="00F066BF">
        <w:rPr>
          <w:rStyle w:val="CommentReference"/>
        </w:rPr>
        <w:commentReference w:id="4"/>
      </w:r>
    </w:p>
    <w:p w14:paraId="546AA210" w14:textId="057A83D2" w:rsidR="003E0358" w:rsidRDefault="00762937" w:rsidP="00473795">
      <w:pPr>
        <w:pStyle w:val="ListParagraph"/>
        <w:numPr>
          <w:ilvl w:val="3"/>
          <w:numId w:val="2"/>
        </w:numPr>
      </w:pPr>
      <w:commentRangeStart w:id="5"/>
      <w:r>
        <w:t>Data queries</w:t>
      </w:r>
      <w:commentRangeEnd w:id="5"/>
      <w:r w:rsidR="00B00BC9">
        <w:rPr>
          <w:rStyle w:val="CommentReference"/>
        </w:rPr>
        <w:commentReference w:id="5"/>
      </w:r>
    </w:p>
    <w:p w14:paraId="04314858" w14:textId="77777777" w:rsidR="007A3FDF" w:rsidRDefault="007A3FDF" w:rsidP="00FA5DF3">
      <w:pPr>
        <w:pStyle w:val="ListParagraph"/>
        <w:numPr>
          <w:ilvl w:val="3"/>
          <w:numId w:val="2"/>
        </w:numPr>
      </w:pPr>
      <w:r>
        <w:t xml:space="preserve">Truncate and compress </w:t>
      </w:r>
      <w:proofErr w:type="gramStart"/>
      <w:r>
        <w:t>observations</w:t>
      </w:r>
      <w:proofErr w:type="gramEnd"/>
    </w:p>
    <w:p w14:paraId="71B0FD81" w14:textId="77777777" w:rsidR="007A3FDF" w:rsidRDefault="007A3FDF" w:rsidP="00FA5DF3">
      <w:pPr>
        <w:pStyle w:val="ListParagraph"/>
        <w:numPr>
          <w:ilvl w:val="3"/>
          <w:numId w:val="2"/>
        </w:numPr>
      </w:pPr>
      <w:r>
        <w:t xml:space="preserve">Order observations following a stream path or </w:t>
      </w:r>
      <w:proofErr w:type="gramStart"/>
      <w:r>
        <w:t>network</w:t>
      </w:r>
      <w:proofErr w:type="gramEnd"/>
    </w:p>
    <w:p w14:paraId="2DFA3E24" w14:textId="77777777" w:rsidR="007A3FDF" w:rsidRDefault="00FA5DF3" w:rsidP="00FA5DF3">
      <w:pPr>
        <w:pStyle w:val="ListParagraph"/>
        <w:numPr>
          <w:ilvl w:val="3"/>
          <w:numId w:val="2"/>
        </w:numPr>
      </w:pPr>
      <w:r>
        <w:t>Prep data for future analysis; CJS models, DABOM models, arrival/travel time</w:t>
      </w:r>
    </w:p>
    <w:p w14:paraId="742EC3B7" w14:textId="77777777" w:rsidR="007A3FDF" w:rsidRDefault="007A3FDF" w:rsidP="00473795">
      <w:pPr>
        <w:pStyle w:val="ListParagraph"/>
        <w:numPr>
          <w:ilvl w:val="1"/>
          <w:numId w:val="2"/>
        </w:numPr>
      </w:pPr>
      <w:r>
        <w:t xml:space="preserve">What </w:t>
      </w:r>
      <w:proofErr w:type="spellStart"/>
      <w:r w:rsidR="00FA5DF3">
        <w:t>PITcleanR</w:t>
      </w:r>
      <w:proofErr w:type="spellEnd"/>
      <w:r>
        <w:t xml:space="preserve"> isn’t?</w:t>
      </w:r>
    </w:p>
    <w:p w14:paraId="41173F1D" w14:textId="77777777" w:rsidR="00FA5DF3" w:rsidRDefault="00FA5DF3" w:rsidP="00473795">
      <w:pPr>
        <w:pStyle w:val="ListParagraph"/>
        <w:numPr>
          <w:ilvl w:val="2"/>
          <w:numId w:val="2"/>
        </w:numPr>
      </w:pPr>
      <w:r>
        <w:t>Doesn’t answer questions.</w:t>
      </w:r>
    </w:p>
    <w:p w14:paraId="33DD0A49" w14:textId="77777777" w:rsidR="00FA5DF3" w:rsidRDefault="00FA5DF3" w:rsidP="00473795">
      <w:pPr>
        <w:pStyle w:val="ListParagraph"/>
        <w:numPr>
          <w:ilvl w:val="2"/>
          <w:numId w:val="2"/>
        </w:numPr>
      </w:pPr>
      <w:r>
        <w:t>Doesn’t make bad data good.</w:t>
      </w:r>
    </w:p>
    <w:p w14:paraId="41E068B0" w14:textId="12504B7D" w:rsidR="00FA5DF3" w:rsidRDefault="00FA5DF3" w:rsidP="00473795">
      <w:pPr>
        <w:pStyle w:val="ListParagraph"/>
        <w:numPr>
          <w:ilvl w:val="2"/>
          <w:numId w:val="2"/>
        </w:numPr>
      </w:pPr>
      <w:commentRangeStart w:id="6"/>
      <w:r>
        <w:t>It is not the end.</w:t>
      </w:r>
      <w:commentRangeEnd w:id="6"/>
      <w:r w:rsidR="00097B95">
        <w:rPr>
          <w:rStyle w:val="CommentReference"/>
        </w:rPr>
        <w:commentReference w:id="6"/>
      </w:r>
    </w:p>
    <w:p w14:paraId="591CFD6E" w14:textId="77777777" w:rsidR="00FA5DF3" w:rsidRDefault="00FA5DF3" w:rsidP="00FA5DF3">
      <w:pPr>
        <w:pStyle w:val="ListParagraph"/>
        <w:numPr>
          <w:ilvl w:val="0"/>
          <w:numId w:val="2"/>
        </w:numPr>
      </w:pPr>
      <w:r>
        <w:t>Review Package</w:t>
      </w:r>
    </w:p>
    <w:p w14:paraId="48334877" w14:textId="0D021370" w:rsidR="00FA5DF3" w:rsidRDefault="00121855" w:rsidP="00FA5DF3">
      <w:pPr>
        <w:pStyle w:val="ListParagraph"/>
        <w:numPr>
          <w:ilvl w:val="1"/>
          <w:numId w:val="2"/>
        </w:numPr>
      </w:pPr>
      <w:proofErr w:type="spellStart"/>
      <w:r>
        <w:t>Github</w:t>
      </w:r>
      <w:proofErr w:type="spellEnd"/>
      <w:r>
        <w:t xml:space="preserve"> </w:t>
      </w:r>
      <w:r w:rsidR="00FA5DF3">
        <w:t>Website</w:t>
      </w:r>
      <w:r w:rsidR="000013E3">
        <w:t xml:space="preserve"> (</w:t>
      </w:r>
      <w:hyperlink r:id="rId13" w:history="1">
        <w:r w:rsidR="006E6681" w:rsidRPr="003F5EE9">
          <w:rPr>
            <w:rStyle w:val="Hyperlink"/>
          </w:rPr>
          <w:t>https://github.com/KevinSee/PITcleanr</w:t>
        </w:r>
      </w:hyperlink>
      <w:r w:rsidR="000013E3">
        <w:t>)</w:t>
      </w:r>
    </w:p>
    <w:p w14:paraId="3D76F96D" w14:textId="6A0306EE" w:rsidR="00121855" w:rsidRDefault="00EA0AE7" w:rsidP="00FA5DF3">
      <w:pPr>
        <w:pStyle w:val="ListParagraph"/>
        <w:numPr>
          <w:ilvl w:val="1"/>
          <w:numId w:val="2"/>
        </w:numPr>
      </w:pPr>
      <w:r>
        <w:t>Package Website</w:t>
      </w:r>
      <w:r w:rsidR="0022493C">
        <w:t xml:space="preserve"> (</w:t>
      </w:r>
      <w:hyperlink r:id="rId14" w:history="1">
        <w:r w:rsidR="00A52396" w:rsidRPr="00A52396">
          <w:rPr>
            <w:rStyle w:val="Hyperlink"/>
          </w:rPr>
          <w:t>https://kevinsee.github.io/PITcleanr/</w:t>
        </w:r>
      </w:hyperlink>
      <w:r w:rsidR="0022493C">
        <w:t>)</w:t>
      </w:r>
    </w:p>
    <w:p w14:paraId="3370B35B" w14:textId="1031B671" w:rsidR="002B271A" w:rsidRDefault="002B271A" w:rsidP="00FA5DF3">
      <w:pPr>
        <w:pStyle w:val="ListParagraph"/>
        <w:numPr>
          <w:ilvl w:val="1"/>
          <w:numId w:val="2"/>
        </w:numPr>
        <w:rPr>
          <w:lang w:val="fr-FR"/>
        </w:rPr>
      </w:pPr>
      <w:r w:rsidRPr="00473795">
        <w:rPr>
          <w:lang w:val="fr-FR"/>
        </w:rPr>
        <w:t>Vignettes (</w:t>
      </w:r>
      <w:hyperlink r:id="rId15" w:history="1">
        <w:r w:rsidR="00D67DFF" w:rsidRPr="00473795">
          <w:rPr>
            <w:rStyle w:val="Hyperlink"/>
            <w:lang w:val="fr-FR"/>
          </w:rPr>
          <w:t>https://kevinsee.github.io/PITcleanr/articles/</w:t>
        </w:r>
      </w:hyperlink>
      <w:r w:rsidRPr="00473795">
        <w:rPr>
          <w:lang w:val="fr-FR"/>
        </w:rPr>
        <w:t>)</w:t>
      </w:r>
    </w:p>
    <w:p w14:paraId="726FDF75" w14:textId="735FACC5" w:rsidR="00FA5DF3" w:rsidRDefault="003B5D6A" w:rsidP="00FA5DF3">
      <w:pPr>
        <w:pStyle w:val="ListParagraph"/>
        <w:numPr>
          <w:ilvl w:val="1"/>
          <w:numId w:val="2"/>
        </w:numPr>
      </w:pPr>
      <w:r>
        <w:t>Tutorials, Examples, Applications</w:t>
      </w:r>
      <w:r w:rsidR="009343CF" w:rsidRPr="00473795">
        <w:t xml:space="preserve"> (maybe w</w:t>
      </w:r>
      <w:r w:rsidR="009343CF">
        <w:t>e develop more vignettes before workshop?)</w:t>
      </w:r>
    </w:p>
    <w:p w14:paraId="109ADFDC" w14:textId="77777777" w:rsidR="0051304B" w:rsidRDefault="00FA5DF3" w:rsidP="0051304B">
      <w:pPr>
        <w:pStyle w:val="ListParagraph"/>
        <w:numPr>
          <w:ilvl w:val="0"/>
          <w:numId w:val="2"/>
        </w:numPr>
      </w:pPr>
      <w:r>
        <w:t>Summary</w:t>
      </w:r>
    </w:p>
    <w:p w14:paraId="0C15F06A" w14:textId="28089D87" w:rsidR="0051304B" w:rsidRDefault="000E1642" w:rsidP="0051304B">
      <w:pPr>
        <w:pStyle w:val="ListParagraph"/>
        <w:numPr>
          <w:ilvl w:val="1"/>
          <w:numId w:val="2"/>
        </w:numPr>
      </w:pPr>
      <w:r>
        <w:t xml:space="preserve">Our hope is to continue to develop </w:t>
      </w:r>
      <w:proofErr w:type="spellStart"/>
      <w:r>
        <w:t>PITcleanr</w:t>
      </w:r>
      <w:proofErr w:type="spellEnd"/>
      <w:r>
        <w:t xml:space="preserve"> to make it useful for a broader audience</w:t>
      </w:r>
      <w:r w:rsidR="00E164BF">
        <w:t xml:space="preserve"> (w/ funding)</w:t>
      </w:r>
    </w:p>
    <w:p w14:paraId="14B8E82A" w14:textId="527C5636" w:rsidR="001F708D" w:rsidRDefault="001F708D" w:rsidP="0051304B">
      <w:pPr>
        <w:pStyle w:val="ListParagraph"/>
        <w:numPr>
          <w:ilvl w:val="1"/>
          <w:numId w:val="2"/>
        </w:numPr>
      </w:pPr>
      <w:r>
        <w:t>Resources</w:t>
      </w:r>
    </w:p>
    <w:p w14:paraId="7D480CF9" w14:textId="35EC8B9B" w:rsidR="001F708D" w:rsidRDefault="001F708D" w:rsidP="001F708D">
      <w:pPr>
        <w:pStyle w:val="ListParagraph"/>
        <w:numPr>
          <w:ilvl w:val="2"/>
          <w:numId w:val="2"/>
        </w:numPr>
      </w:pPr>
      <w:r>
        <w:t>How to contact developers?</w:t>
      </w:r>
      <w:r w:rsidR="00BD57B7">
        <w:t>??</w:t>
      </w:r>
    </w:p>
    <w:p w14:paraId="02AE2135" w14:textId="1ACD11B9" w:rsidR="00BD57B7" w:rsidRDefault="00BD57B7" w:rsidP="001F708D">
      <w:pPr>
        <w:pStyle w:val="ListParagraph"/>
        <w:numPr>
          <w:ilvl w:val="2"/>
          <w:numId w:val="2"/>
        </w:numPr>
      </w:pPr>
      <w:r>
        <w:t>How to submit bugs/issues???</w:t>
      </w:r>
    </w:p>
    <w:p w14:paraId="2333CE39" w14:textId="65A1EE6B" w:rsidR="00BD57B7" w:rsidRDefault="00BD57B7" w:rsidP="00473795">
      <w:pPr>
        <w:pStyle w:val="ListParagraph"/>
        <w:numPr>
          <w:ilvl w:val="1"/>
          <w:numId w:val="2"/>
        </w:numPr>
      </w:pPr>
      <w:r>
        <w:t xml:space="preserve">Present Afternoon </w:t>
      </w:r>
      <w:proofErr w:type="spellStart"/>
      <w:r>
        <w:t>Worksop</w:t>
      </w:r>
      <w:proofErr w:type="spellEnd"/>
      <w:r>
        <w:t>. What will we do?</w:t>
      </w:r>
    </w:p>
    <w:p w14:paraId="311E7C8A" w14:textId="0D09AD78" w:rsidR="0054075B" w:rsidRDefault="0093480F" w:rsidP="0093480F">
      <w:pPr>
        <w:pStyle w:val="ListParagraph"/>
        <w:numPr>
          <w:ilvl w:val="0"/>
          <w:numId w:val="8"/>
        </w:numPr>
      </w:pPr>
      <w:r>
        <w:lastRenderedPageBreak/>
        <w:t>Outline</w:t>
      </w:r>
    </w:p>
    <w:p w14:paraId="23A23320" w14:textId="395269B8" w:rsidR="0093480F" w:rsidRDefault="009259AF" w:rsidP="0093480F">
      <w:pPr>
        <w:pStyle w:val="ListParagraph"/>
        <w:numPr>
          <w:ilvl w:val="1"/>
          <w:numId w:val="8"/>
        </w:numPr>
      </w:pPr>
      <w:r>
        <w:t>Benefits / challenges of PIT tag data</w:t>
      </w:r>
    </w:p>
    <w:p w14:paraId="1FC5995B" w14:textId="50E63351" w:rsidR="009259AF" w:rsidRDefault="009259AF" w:rsidP="0093480F">
      <w:pPr>
        <w:pStyle w:val="ListParagraph"/>
        <w:numPr>
          <w:ilvl w:val="1"/>
          <w:numId w:val="8"/>
        </w:numPr>
      </w:pPr>
      <w:proofErr w:type="spellStart"/>
      <w:r>
        <w:t>PITcleanr</w:t>
      </w:r>
      <w:proofErr w:type="spellEnd"/>
    </w:p>
    <w:p w14:paraId="72AF23C7" w14:textId="016D8C6B" w:rsidR="009259AF" w:rsidRDefault="009259AF" w:rsidP="009259AF">
      <w:pPr>
        <w:pStyle w:val="ListParagraph"/>
        <w:numPr>
          <w:ilvl w:val="2"/>
          <w:numId w:val="8"/>
        </w:numPr>
      </w:pPr>
      <w:r>
        <w:t>Purpose</w:t>
      </w:r>
    </w:p>
    <w:p w14:paraId="5219D338" w14:textId="780BB4FD" w:rsidR="009259AF" w:rsidRDefault="009259AF" w:rsidP="009259AF">
      <w:pPr>
        <w:pStyle w:val="ListParagraph"/>
        <w:numPr>
          <w:ilvl w:val="2"/>
          <w:numId w:val="8"/>
        </w:numPr>
      </w:pPr>
      <w:r>
        <w:t>Functionality</w:t>
      </w:r>
    </w:p>
    <w:p w14:paraId="61BDD57D" w14:textId="39A0838B" w:rsidR="009259AF" w:rsidRDefault="009259AF" w:rsidP="00DD6B68">
      <w:pPr>
        <w:pStyle w:val="ListParagraph"/>
        <w:numPr>
          <w:ilvl w:val="2"/>
          <w:numId w:val="8"/>
        </w:numPr>
      </w:pPr>
      <w:r>
        <w:t>Package resource</w:t>
      </w:r>
    </w:p>
    <w:p w14:paraId="6322546D" w14:textId="3C72AD2D" w:rsidR="00DD6B68" w:rsidRDefault="00DD6B68" w:rsidP="00DD6B68">
      <w:pPr>
        <w:pStyle w:val="ListParagraph"/>
        <w:numPr>
          <w:ilvl w:val="1"/>
          <w:numId w:val="8"/>
        </w:numPr>
      </w:pPr>
      <w:r>
        <w:t>Summary</w:t>
      </w:r>
    </w:p>
    <w:p w14:paraId="6067EAC3" w14:textId="0C9E3FE2" w:rsidR="00DD6B68" w:rsidRDefault="0044036E" w:rsidP="00DD6B68">
      <w:pPr>
        <w:pStyle w:val="ListParagraph"/>
        <w:numPr>
          <w:ilvl w:val="0"/>
          <w:numId w:val="8"/>
        </w:numPr>
      </w:pPr>
      <w:r>
        <w:t>PIT tag data</w:t>
      </w:r>
    </w:p>
    <w:p w14:paraId="5025F2BF" w14:textId="729A5F5A" w:rsidR="0044036E" w:rsidRDefault="00100EAB" w:rsidP="0044036E">
      <w:pPr>
        <w:pStyle w:val="ListParagraph"/>
        <w:numPr>
          <w:ilvl w:val="1"/>
          <w:numId w:val="8"/>
        </w:numPr>
      </w:pPr>
      <w:r>
        <w:t>Good things, bad things</w:t>
      </w:r>
    </w:p>
    <w:p w14:paraId="5069FEE4" w14:textId="34CCCC68" w:rsidR="00100EAB" w:rsidRDefault="00100EAB" w:rsidP="00100EAB">
      <w:pPr>
        <w:pStyle w:val="ListParagraph"/>
        <w:numPr>
          <w:ilvl w:val="1"/>
          <w:numId w:val="8"/>
        </w:numPr>
      </w:pPr>
      <w:r>
        <w:t xml:space="preserve">Example of how much data can be </w:t>
      </w:r>
      <w:proofErr w:type="gramStart"/>
      <w:r>
        <w:t>generated</w:t>
      </w:r>
      <w:proofErr w:type="gramEnd"/>
    </w:p>
    <w:p w14:paraId="75BF20CD" w14:textId="687D0A2C" w:rsidR="00C36578" w:rsidRDefault="00C36578" w:rsidP="00C36578">
      <w:pPr>
        <w:pStyle w:val="ListParagraph"/>
        <w:numPr>
          <w:ilvl w:val="0"/>
          <w:numId w:val="8"/>
        </w:numPr>
      </w:pPr>
      <w:proofErr w:type="spellStart"/>
      <w:r>
        <w:t>PITcleanr</w:t>
      </w:r>
      <w:proofErr w:type="spellEnd"/>
      <w:r>
        <w:t xml:space="preserve"> package</w:t>
      </w:r>
    </w:p>
    <w:p w14:paraId="27A7795E" w14:textId="44C43D3D" w:rsidR="00C36578" w:rsidRDefault="00E71E70" w:rsidP="00C36578">
      <w:pPr>
        <w:pStyle w:val="ListParagraph"/>
        <w:numPr>
          <w:ilvl w:val="1"/>
          <w:numId w:val="8"/>
        </w:numPr>
      </w:pPr>
      <w:r>
        <w:t>Overview</w:t>
      </w:r>
    </w:p>
    <w:p w14:paraId="0398957D" w14:textId="392A2854" w:rsidR="00E71E70" w:rsidRDefault="00E71E70" w:rsidP="00E71E70">
      <w:pPr>
        <w:pStyle w:val="ListParagraph"/>
        <w:numPr>
          <w:ilvl w:val="0"/>
          <w:numId w:val="8"/>
        </w:numPr>
      </w:pPr>
      <w:r>
        <w:t xml:space="preserve">Example </w:t>
      </w:r>
      <w:r w:rsidR="00334DD7">
        <w:t>dataset</w:t>
      </w:r>
    </w:p>
    <w:p w14:paraId="07D112D9" w14:textId="4DDD11EF" w:rsidR="00334DD7" w:rsidRDefault="00334DD7" w:rsidP="00334DD7">
      <w:pPr>
        <w:pStyle w:val="ListParagraph"/>
        <w:numPr>
          <w:ilvl w:val="1"/>
          <w:numId w:val="8"/>
        </w:numPr>
      </w:pPr>
      <w:r>
        <w:t xml:space="preserve">Show data – complete tag </w:t>
      </w:r>
      <w:proofErr w:type="gramStart"/>
      <w:r>
        <w:t>history</w:t>
      </w:r>
      <w:proofErr w:type="gramEnd"/>
    </w:p>
    <w:p w14:paraId="2156A2BB" w14:textId="6897D4B8" w:rsidR="00EF4697" w:rsidRDefault="00EF4697" w:rsidP="00334DD7">
      <w:pPr>
        <w:pStyle w:val="ListParagraph"/>
        <w:numPr>
          <w:ilvl w:val="1"/>
          <w:numId w:val="8"/>
        </w:numPr>
      </w:pPr>
      <w:r>
        <w:t>Read in from PTAGIS</w:t>
      </w:r>
    </w:p>
    <w:p w14:paraId="666BA4F9" w14:textId="3157AADE" w:rsidR="00EF4697" w:rsidRDefault="00EF4697" w:rsidP="00473795">
      <w:pPr>
        <w:pStyle w:val="ListParagraph"/>
        <w:numPr>
          <w:ilvl w:val="2"/>
          <w:numId w:val="8"/>
        </w:numPr>
      </w:pPr>
      <w:r>
        <w:t xml:space="preserve">Mention can read in from other </w:t>
      </w:r>
      <w:proofErr w:type="gramStart"/>
      <w:r>
        <w:t>sources</w:t>
      </w:r>
      <w:proofErr w:type="gramEnd"/>
    </w:p>
    <w:p w14:paraId="2FA6B2C8" w14:textId="0D937C22" w:rsidR="00334DD7" w:rsidRDefault="00334DD7" w:rsidP="00334DD7">
      <w:pPr>
        <w:pStyle w:val="ListParagraph"/>
        <w:numPr>
          <w:ilvl w:val="1"/>
          <w:numId w:val="8"/>
        </w:numPr>
      </w:pPr>
      <w:r>
        <w:t>Compress</w:t>
      </w:r>
    </w:p>
    <w:p w14:paraId="2C34C5E8" w14:textId="77777777" w:rsidR="008F7CCF" w:rsidRDefault="00334DD7" w:rsidP="008F7CCF">
      <w:pPr>
        <w:pStyle w:val="ListParagraph"/>
        <w:numPr>
          <w:ilvl w:val="2"/>
          <w:numId w:val="8"/>
        </w:numPr>
      </w:pPr>
      <w:r>
        <w:t xml:space="preserve">Need </w:t>
      </w:r>
      <w:proofErr w:type="gramStart"/>
      <w:r>
        <w:t>configuration</w:t>
      </w:r>
      <w:proofErr w:type="gramEnd"/>
    </w:p>
    <w:p w14:paraId="4EC00826" w14:textId="4BB26414" w:rsidR="00EF4697" w:rsidRDefault="00DA1B65" w:rsidP="00EF4697">
      <w:pPr>
        <w:pStyle w:val="ListParagraph"/>
        <w:numPr>
          <w:ilvl w:val="1"/>
          <w:numId w:val="8"/>
        </w:numPr>
      </w:pPr>
      <w:r>
        <w:t>Direction of movement</w:t>
      </w:r>
    </w:p>
    <w:p w14:paraId="6F87956F" w14:textId="75149C7D" w:rsidR="00DA1B65" w:rsidRDefault="00DA1B65" w:rsidP="00DA1B65">
      <w:pPr>
        <w:pStyle w:val="ListParagraph"/>
        <w:numPr>
          <w:ilvl w:val="2"/>
          <w:numId w:val="8"/>
        </w:numPr>
      </w:pPr>
      <w:r>
        <w:t>Parent-child table</w:t>
      </w:r>
    </w:p>
    <w:p w14:paraId="3CD96251" w14:textId="0A89FF18" w:rsidR="000B0CEA" w:rsidRDefault="000B0CEA" w:rsidP="000B0CEA">
      <w:pPr>
        <w:pStyle w:val="ListParagraph"/>
        <w:numPr>
          <w:ilvl w:val="3"/>
          <w:numId w:val="8"/>
        </w:numPr>
      </w:pPr>
      <w:r>
        <w:t xml:space="preserve">What does that </w:t>
      </w:r>
      <w:proofErr w:type="gramStart"/>
      <w:r>
        <w:t>mean</w:t>
      </w:r>
      <w:proofErr w:type="gramEnd"/>
    </w:p>
    <w:p w14:paraId="2EE2DCFB" w14:textId="72FF5032" w:rsidR="000B0CEA" w:rsidRDefault="000B0CEA" w:rsidP="000B0CEA">
      <w:pPr>
        <w:pStyle w:val="ListParagraph"/>
        <w:numPr>
          <w:ilvl w:val="3"/>
          <w:numId w:val="8"/>
        </w:numPr>
      </w:pPr>
      <w:r>
        <w:t>How to build one</w:t>
      </w:r>
    </w:p>
    <w:p w14:paraId="646C59AE" w14:textId="610268AC" w:rsidR="000B0CEA" w:rsidRDefault="000B0CEA" w:rsidP="000B0CEA">
      <w:pPr>
        <w:pStyle w:val="ListParagraph"/>
        <w:numPr>
          <w:ilvl w:val="4"/>
          <w:numId w:val="8"/>
        </w:numPr>
      </w:pPr>
      <w:r>
        <w:t>From scratch</w:t>
      </w:r>
    </w:p>
    <w:p w14:paraId="0CCFCF01" w14:textId="37D8E571" w:rsidR="000B0CEA" w:rsidRDefault="000B0CEA" w:rsidP="000B0CEA">
      <w:pPr>
        <w:pStyle w:val="ListParagraph"/>
        <w:numPr>
          <w:ilvl w:val="4"/>
          <w:numId w:val="8"/>
        </w:numPr>
      </w:pPr>
      <w:r>
        <w:t xml:space="preserve">Using </w:t>
      </w:r>
      <w:proofErr w:type="spellStart"/>
      <w:r>
        <w:t>PITcleanr</w:t>
      </w:r>
      <w:proofErr w:type="spellEnd"/>
    </w:p>
    <w:p w14:paraId="0528D01C" w14:textId="57A4ED44" w:rsidR="000B0CEA" w:rsidRDefault="000B0CEA" w:rsidP="000B0CEA">
      <w:pPr>
        <w:pStyle w:val="ListParagraph"/>
        <w:numPr>
          <w:ilvl w:val="5"/>
          <w:numId w:val="8"/>
        </w:numPr>
      </w:pPr>
      <w:proofErr w:type="spellStart"/>
      <w:r>
        <w:t>Sites_sf</w:t>
      </w:r>
      <w:proofErr w:type="spellEnd"/>
    </w:p>
    <w:p w14:paraId="59CA7419" w14:textId="741EA3F0" w:rsidR="000B0CEA" w:rsidRDefault="000B0CEA" w:rsidP="000B0CEA">
      <w:pPr>
        <w:pStyle w:val="ListParagraph"/>
        <w:numPr>
          <w:ilvl w:val="5"/>
          <w:numId w:val="8"/>
        </w:numPr>
      </w:pPr>
      <w:r>
        <w:t>Query flowlines</w:t>
      </w:r>
    </w:p>
    <w:p w14:paraId="4FFAD181" w14:textId="6CBA46EB" w:rsidR="00B024DE" w:rsidRDefault="00B024DE" w:rsidP="000B0CEA">
      <w:pPr>
        <w:pStyle w:val="ListParagraph"/>
        <w:numPr>
          <w:ilvl w:val="5"/>
          <w:numId w:val="8"/>
        </w:numPr>
      </w:pPr>
      <w:r>
        <w:t>Build Parent-Child</w:t>
      </w:r>
    </w:p>
    <w:p w14:paraId="15D96830" w14:textId="799D7C8E" w:rsidR="00B024DE" w:rsidRDefault="00E13A54" w:rsidP="00E13A54">
      <w:pPr>
        <w:pStyle w:val="ListParagraph"/>
        <w:numPr>
          <w:ilvl w:val="1"/>
          <w:numId w:val="8"/>
        </w:numPr>
      </w:pPr>
      <w:r>
        <w:t>Filter detections</w:t>
      </w:r>
    </w:p>
    <w:p w14:paraId="6A778578" w14:textId="15ABBEFF" w:rsidR="00E13A54" w:rsidRDefault="00E13A54" w:rsidP="00E13A54">
      <w:pPr>
        <w:pStyle w:val="ListParagraph"/>
        <w:numPr>
          <w:ilvl w:val="2"/>
          <w:numId w:val="8"/>
        </w:numPr>
      </w:pPr>
      <w:r>
        <w:t>By hand</w:t>
      </w:r>
    </w:p>
    <w:p w14:paraId="266E0359" w14:textId="1AD2F68C" w:rsidR="00E13A54" w:rsidRDefault="00E13A54" w:rsidP="00E13A54">
      <w:pPr>
        <w:pStyle w:val="ListParagraph"/>
        <w:numPr>
          <w:ilvl w:val="3"/>
          <w:numId w:val="8"/>
        </w:numPr>
      </w:pPr>
      <w:r>
        <w:t>Use min / max dates?</w:t>
      </w:r>
    </w:p>
    <w:p w14:paraId="7EC12612" w14:textId="141CAC60" w:rsidR="00E13A54" w:rsidRDefault="00E13A54" w:rsidP="00E13A54">
      <w:pPr>
        <w:pStyle w:val="ListParagraph"/>
        <w:numPr>
          <w:ilvl w:val="2"/>
          <w:numId w:val="8"/>
        </w:numPr>
      </w:pPr>
      <w:proofErr w:type="spellStart"/>
      <w:proofErr w:type="gramStart"/>
      <w:r>
        <w:t>filterDetections</w:t>
      </w:r>
      <w:proofErr w:type="spellEnd"/>
      <w:r>
        <w:t>(</w:t>
      </w:r>
      <w:proofErr w:type="gramEnd"/>
      <w:r>
        <w:t>) for one-way movements</w:t>
      </w:r>
    </w:p>
    <w:p w14:paraId="60EBFCEE" w14:textId="55A4DFF4" w:rsidR="00D84A2E" w:rsidRDefault="00D84A2E" w:rsidP="00473795">
      <w:pPr>
        <w:pStyle w:val="ListParagraph"/>
        <w:numPr>
          <w:ilvl w:val="1"/>
          <w:numId w:val="8"/>
        </w:numPr>
      </w:pPr>
      <w:r>
        <w:t>Construct capture histories</w:t>
      </w:r>
    </w:p>
    <w:p w14:paraId="1DF4D64D" w14:textId="77777777" w:rsidR="004229DA" w:rsidRDefault="004229DA" w:rsidP="004229DA">
      <w:pPr>
        <w:pStyle w:val="ListParagraph"/>
        <w:numPr>
          <w:ilvl w:val="0"/>
          <w:numId w:val="8"/>
        </w:numPr>
      </w:pPr>
      <w:r>
        <w:t>Other functionality</w:t>
      </w:r>
    </w:p>
    <w:p w14:paraId="4E93A7B5" w14:textId="77777777" w:rsidR="004229DA" w:rsidRDefault="004229DA" w:rsidP="004229DA">
      <w:pPr>
        <w:pStyle w:val="ListParagraph"/>
        <w:numPr>
          <w:ilvl w:val="1"/>
          <w:numId w:val="8"/>
        </w:numPr>
      </w:pPr>
      <w:r>
        <w:t>QA/QC for orphan or disowned tags</w:t>
      </w:r>
    </w:p>
    <w:p w14:paraId="6A3977AF" w14:textId="64AC87EB" w:rsidR="00FB5B1E" w:rsidRDefault="00FB5B1E" w:rsidP="004229DA">
      <w:pPr>
        <w:pStyle w:val="ListParagraph"/>
        <w:numPr>
          <w:ilvl w:val="1"/>
          <w:numId w:val="8"/>
        </w:numPr>
      </w:pPr>
      <w:r>
        <w:t xml:space="preserve">Estimate </w:t>
      </w:r>
      <w:proofErr w:type="gramStart"/>
      <w:r>
        <w:t>efficiency</w:t>
      </w:r>
      <w:proofErr w:type="gramEnd"/>
    </w:p>
    <w:p w14:paraId="72347725" w14:textId="1EE33B42" w:rsidR="009663EA" w:rsidRDefault="009663EA" w:rsidP="004229DA">
      <w:pPr>
        <w:pStyle w:val="ListParagraph"/>
        <w:numPr>
          <w:ilvl w:val="1"/>
          <w:numId w:val="8"/>
        </w:numPr>
      </w:pPr>
      <w:r>
        <w:t>Query PTAGIS for:</w:t>
      </w:r>
    </w:p>
    <w:p w14:paraId="63A1A259" w14:textId="369006C6" w:rsidR="009663EA" w:rsidRDefault="00361744" w:rsidP="009663EA">
      <w:pPr>
        <w:pStyle w:val="ListParagraph"/>
        <w:numPr>
          <w:ilvl w:val="2"/>
          <w:numId w:val="8"/>
        </w:numPr>
      </w:pPr>
      <w:r>
        <w:t>Interrogation / MRR site metadata</w:t>
      </w:r>
    </w:p>
    <w:p w14:paraId="2470482C" w14:textId="3B0128E7" w:rsidR="00361744" w:rsidRDefault="00987B16" w:rsidP="009663EA">
      <w:pPr>
        <w:pStyle w:val="ListParagraph"/>
        <w:numPr>
          <w:ilvl w:val="2"/>
          <w:numId w:val="8"/>
        </w:numPr>
      </w:pPr>
      <w:r>
        <w:t>MRR data file</w:t>
      </w:r>
    </w:p>
    <w:p w14:paraId="34577BFC" w14:textId="3221CF8F" w:rsidR="00987B16" w:rsidRDefault="00302B58" w:rsidP="00302B58">
      <w:pPr>
        <w:pStyle w:val="ListParagraph"/>
        <w:numPr>
          <w:ilvl w:val="1"/>
          <w:numId w:val="8"/>
        </w:numPr>
      </w:pPr>
      <w:r>
        <w:t>Other queries being worked on</w:t>
      </w:r>
      <w:r w:rsidR="003A07A1">
        <w:t xml:space="preserve"> (require API key from PTAGIS)</w:t>
      </w:r>
      <w:r>
        <w:t>:</w:t>
      </w:r>
    </w:p>
    <w:p w14:paraId="53ABC342" w14:textId="7764AACE" w:rsidR="00302B58" w:rsidRDefault="003A07A1" w:rsidP="00302B58">
      <w:pPr>
        <w:pStyle w:val="ListParagraph"/>
        <w:numPr>
          <w:ilvl w:val="2"/>
          <w:numId w:val="8"/>
        </w:numPr>
      </w:pPr>
      <w:r>
        <w:t>PIT tag metadata</w:t>
      </w:r>
    </w:p>
    <w:p w14:paraId="433E8A55" w14:textId="03AABAAC" w:rsidR="003A07A1" w:rsidRDefault="003A07A1" w:rsidP="00302B58">
      <w:pPr>
        <w:pStyle w:val="ListParagraph"/>
        <w:numPr>
          <w:ilvl w:val="2"/>
          <w:numId w:val="8"/>
        </w:numPr>
      </w:pPr>
      <w:r>
        <w:t>Test tag detections at single site for a calendar year</w:t>
      </w:r>
    </w:p>
    <w:p w14:paraId="73A77875" w14:textId="1E0F8E4D" w:rsidR="003A07A1" w:rsidRDefault="00947402" w:rsidP="00473795">
      <w:pPr>
        <w:pStyle w:val="ListParagraph"/>
        <w:numPr>
          <w:ilvl w:val="2"/>
          <w:numId w:val="8"/>
        </w:numPr>
      </w:pPr>
      <w:r>
        <w:t>Complete tag history for one tag (don’t use for lots of tags)</w:t>
      </w:r>
    </w:p>
    <w:p w14:paraId="7C945C5A" w14:textId="77777777" w:rsidR="004229DA" w:rsidRDefault="004229DA" w:rsidP="004229DA">
      <w:pPr>
        <w:pStyle w:val="ListParagraph"/>
        <w:numPr>
          <w:ilvl w:val="0"/>
          <w:numId w:val="8"/>
        </w:numPr>
      </w:pPr>
      <w:r>
        <w:t>Package resources</w:t>
      </w:r>
    </w:p>
    <w:p w14:paraId="6F87B409" w14:textId="77777777" w:rsidR="004229DA" w:rsidRDefault="004229DA" w:rsidP="004229DA">
      <w:pPr>
        <w:pStyle w:val="ListParagraph"/>
        <w:numPr>
          <w:ilvl w:val="1"/>
          <w:numId w:val="8"/>
        </w:numPr>
      </w:pPr>
      <w:r>
        <w:t>Package website</w:t>
      </w:r>
    </w:p>
    <w:p w14:paraId="5A3CFE0B" w14:textId="77777777" w:rsidR="004229DA" w:rsidRDefault="004229DA" w:rsidP="004229DA">
      <w:pPr>
        <w:pStyle w:val="ListParagraph"/>
        <w:numPr>
          <w:ilvl w:val="1"/>
          <w:numId w:val="8"/>
        </w:numPr>
      </w:pPr>
      <w:r>
        <w:lastRenderedPageBreak/>
        <w:t>Various vignettes</w:t>
      </w:r>
    </w:p>
    <w:p w14:paraId="1C3361DB" w14:textId="5B4B4F83" w:rsidR="0054075B" w:rsidRDefault="00EF4697" w:rsidP="00473795">
      <w:pPr>
        <w:pStyle w:val="ListParagraph"/>
        <w:numPr>
          <w:ilvl w:val="0"/>
          <w:numId w:val="8"/>
        </w:numPr>
      </w:pPr>
      <w:r>
        <w:t>Summary</w:t>
      </w:r>
      <w:r w:rsidR="00334DD7">
        <w:t xml:space="preserve"> </w:t>
      </w:r>
    </w:p>
    <w:p w14:paraId="7FA15566" w14:textId="04A44E3E" w:rsidR="00D93D77" w:rsidRDefault="00D93D77" w:rsidP="00FA5DF3">
      <w:pPr>
        <w:pStyle w:val="Heading1"/>
      </w:pPr>
      <w:r>
        <w:t>Break-out Workgroups (2 hours)</w:t>
      </w:r>
    </w:p>
    <w:p w14:paraId="6B562F80" w14:textId="77777777" w:rsidR="00D93D77" w:rsidRDefault="00D93D77" w:rsidP="00FA5DF3">
      <w:pPr>
        <w:pStyle w:val="Heading2"/>
      </w:pPr>
      <w:r>
        <w:t>Requirements:</w:t>
      </w:r>
    </w:p>
    <w:p w14:paraId="64692EAB" w14:textId="7EBD271C" w:rsidR="00D93D77" w:rsidRDefault="00D93D77">
      <w:r>
        <w:tab/>
        <w:t xml:space="preserve">Laptop computer with R (&gt;version </w:t>
      </w:r>
      <w:r w:rsidR="0073266F">
        <w:t>4.3.0</w:t>
      </w:r>
      <w:r>
        <w:t xml:space="preserve">), </w:t>
      </w:r>
      <w:proofErr w:type="spellStart"/>
      <w:r>
        <w:t>tidyverse</w:t>
      </w:r>
      <w:proofErr w:type="spellEnd"/>
      <w:r>
        <w:t xml:space="preserve">, and </w:t>
      </w:r>
      <w:proofErr w:type="spellStart"/>
      <w:r>
        <w:t>PITcleanR</w:t>
      </w:r>
      <w:proofErr w:type="spellEnd"/>
      <w:r>
        <w:t xml:space="preserve"> (&gt;version </w:t>
      </w:r>
      <w:r w:rsidR="00540E29">
        <w:t>2.0.1</w:t>
      </w:r>
      <w:r>
        <w:t>) loaded.</w:t>
      </w:r>
    </w:p>
    <w:p w14:paraId="2A2990EA" w14:textId="3312792A" w:rsidR="007268C1" w:rsidRDefault="00D469BF">
      <w:commentRangeStart w:id="7"/>
      <w:proofErr w:type="spellStart"/>
      <w:proofErr w:type="gramStart"/>
      <w:r>
        <w:t>i</w:t>
      </w:r>
      <w:r w:rsidR="00C556EE">
        <w:t>nstall.packages</w:t>
      </w:r>
      <w:proofErr w:type="spellEnd"/>
      <w:proofErr w:type="gramEnd"/>
      <w:r w:rsidR="00C556EE">
        <w:t>(“</w:t>
      </w:r>
      <w:proofErr w:type="spellStart"/>
      <w:r w:rsidR="00C556EE">
        <w:t>devtools</w:t>
      </w:r>
      <w:proofErr w:type="spellEnd"/>
      <w:r w:rsidR="00C556EE">
        <w:t>”)</w:t>
      </w:r>
    </w:p>
    <w:p w14:paraId="4B38FB6B" w14:textId="7555E681" w:rsidR="00C556EE" w:rsidRDefault="00D469BF">
      <w:proofErr w:type="gramStart"/>
      <w:r>
        <w:t>r</w:t>
      </w:r>
      <w:r w:rsidR="00C556EE">
        <w:t>emotes::</w:t>
      </w:r>
      <w:proofErr w:type="spellStart"/>
      <w:proofErr w:type="gramEnd"/>
      <w:r w:rsidR="00C556EE">
        <w:t>install_github</w:t>
      </w:r>
      <w:proofErr w:type="spellEnd"/>
      <w:r w:rsidR="00C556EE">
        <w:t>(“</w:t>
      </w:r>
      <w:proofErr w:type="spellStart"/>
      <w:r w:rsidR="00C556EE">
        <w:t>KevinSee</w:t>
      </w:r>
      <w:proofErr w:type="spellEnd"/>
      <w:r w:rsidR="00C556EE">
        <w:t>/</w:t>
      </w:r>
      <w:proofErr w:type="spellStart"/>
      <w:r w:rsidR="00C556EE">
        <w:t>PITcleanr</w:t>
      </w:r>
      <w:proofErr w:type="spellEnd"/>
      <w:r w:rsidR="00C556EE">
        <w:t xml:space="preserve">”, </w:t>
      </w:r>
      <w:proofErr w:type="spellStart"/>
      <w:r w:rsidR="00C556EE">
        <w:t>build_vignettes</w:t>
      </w:r>
      <w:proofErr w:type="spellEnd"/>
      <w:r w:rsidR="00C556EE">
        <w:t xml:space="preserve"> = TRUE)</w:t>
      </w:r>
    </w:p>
    <w:p w14:paraId="5FCB2DD3" w14:textId="666ECDA0" w:rsidR="00C4692D" w:rsidRDefault="00C4692D">
      <w:proofErr w:type="spellStart"/>
      <w:proofErr w:type="gramStart"/>
      <w:r>
        <w:t>browseVignettes</w:t>
      </w:r>
      <w:proofErr w:type="spellEnd"/>
      <w:r w:rsidR="00D469BF">
        <w:t>(</w:t>
      </w:r>
      <w:proofErr w:type="gramEnd"/>
      <w:r w:rsidR="00D469BF">
        <w:t>package = “</w:t>
      </w:r>
      <w:proofErr w:type="spellStart"/>
      <w:r w:rsidR="00D469BF">
        <w:t>PITcleanr</w:t>
      </w:r>
      <w:proofErr w:type="spellEnd"/>
      <w:r w:rsidR="00D469BF">
        <w:t>”)</w:t>
      </w:r>
      <w:commentRangeEnd w:id="7"/>
      <w:r w:rsidR="00C96E03">
        <w:rPr>
          <w:rStyle w:val="CommentReference"/>
        </w:rPr>
        <w:commentReference w:id="7"/>
      </w:r>
    </w:p>
    <w:p w14:paraId="323048FD" w14:textId="77777777" w:rsidR="007A3FDF" w:rsidRDefault="007A3FDF">
      <w:r>
        <w:tab/>
        <w:t>Own dataset?</w:t>
      </w:r>
    </w:p>
    <w:p w14:paraId="016CD6D9" w14:textId="77777777" w:rsidR="00FA5DF3" w:rsidRDefault="00FA5DF3" w:rsidP="00FA5DF3">
      <w:pPr>
        <w:pStyle w:val="Heading2"/>
      </w:pPr>
      <w:r>
        <w:t>Pre-Workshop (15-30 minutes before start time):</w:t>
      </w:r>
    </w:p>
    <w:p w14:paraId="477AFA81" w14:textId="6929C5E9" w:rsidR="00FA5DF3" w:rsidRDefault="00FA5DF3">
      <w:commentRangeStart w:id="8"/>
      <w:r>
        <w:t xml:space="preserve">Assist attendees with downloading R, </w:t>
      </w:r>
      <w:proofErr w:type="spellStart"/>
      <w:r>
        <w:t>tidyverse</w:t>
      </w:r>
      <w:proofErr w:type="spellEnd"/>
      <w:r>
        <w:t xml:space="preserve"> and </w:t>
      </w:r>
      <w:proofErr w:type="spellStart"/>
      <w:r>
        <w:t>PITcleanR</w:t>
      </w:r>
      <w:commentRangeEnd w:id="8"/>
      <w:proofErr w:type="spellEnd"/>
      <w:r w:rsidR="006431D6">
        <w:rPr>
          <w:rStyle w:val="CommentReference"/>
        </w:rPr>
        <w:commentReference w:id="8"/>
      </w:r>
      <w:r>
        <w:t xml:space="preserve"> </w:t>
      </w:r>
    </w:p>
    <w:p w14:paraId="53E8FF21" w14:textId="77777777" w:rsidR="0087288A" w:rsidRDefault="0087288A" w:rsidP="0087288A">
      <w:pPr>
        <w:pStyle w:val="Heading2"/>
      </w:pPr>
      <w:r>
        <w:t>Outline:</w:t>
      </w:r>
    </w:p>
    <w:p w14:paraId="2C90793E" w14:textId="77777777" w:rsidR="0087288A" w:rsidRDefault="0087288A" w:rsidP="0087288A">
      <w:pPr>
        <w:pStyle w:val="ListParagraph"/>
        <w:numPr>
          <w:ilvl w:val="0"/>
          <w:numId w:val="1"/>
        </w:numPr>
      </w:pPr>
      <w:r>
        <w:t>Introductions and housekeeping</w:t>
      </w:r>
    </w:p>
    <w:p w14:paraId="3D881AB6" w14:textId="77777777" w:rsidR="0087288A" w:rsidRDefault="0087288A" w:rsidP="0087288A">
      <w:pPr>
        <w:pStyle w:val="ListParagraph"/>
        <w:numPr>
          <w:ilvl w:val="0"/>
          <w:numId w:val="1"/>
        </w:numPr>
      </w:pPr>
      <w:r>
        <w:t>Navigating the website</w:t>
      </w:r>
    </w:p>
    <w:p w14:paraId="29759421" w14:textId="77777777" w:rsidR="0087288A" w:rsidRDefault="0087288A" w:rsidP="007A3FDF">
      <w:pPr>
        <w:pStyle w:val="ListParagraph"/>
        <w:numPr>
          <w:ilvl w:val="0"/>
          <w:numId w:val="1"/>
        </w:numPr>
      </w:pPr>
      <w:r>
        <w:t>Downloading from GitHub</w:t>
      </w:r>
    </w:p>
    <w:p w14:paraId="1EC091ED" w14:textId="77777777" w:rsidR="00FA5DF3" w:rsidRDefault="0087288A" w:rsidP="007A3FDF">
      <w:pPr>
        <w:pStyle w:val="ListParagraph"/>
        <w:numPr>
          <w:ilvl w:val="0"/>
          <w:numId w:val="1"/>
        </w:numPr>
      </w:pPr>
      <w:r>
        <w:t>Getting package help and vignettes.</w:t>
      </w:r>
    </w:p>
    <w:p w14:paraId="5CAB0611" w14:textId="77777777" w:rsidR="0087288A" w:rsidRDefault="0087288A" w:rsidP="007A3FDF">
      <w:pPr>
        <w:pStyle w:val="ListParagraph"/>
        <w:numPr>
          <w:ilvl w:val="0"/>
          <w:numId w:val="1"/>
        </w:numPr>
      </w:pPr>
      <w:r>
        <w:t>Walk through vignettes:</w:t>
      </w:r>
    </w:p>
    <w:p w14:paraId="0F194818" w14:textId="445D4C2A" w:rsidR="00B16953" w:rsidRDefault="00B16953" w:rsidP="00473795">
      <w:pPr>
        <w:pStyle w:val="ListParagraph"/>
        <w:numPr>
          <w:ilvl w:val="1"/>
          <w:numId w:val="1"/>
        </w:numPr>
      </w:pPr>
      <w:commentRangeStart w:id="9"/>
      <w:r>
        <w:t>Queries?</w:t>
      </w:r>
      <w:commentRangeEnd w:id="9"/>
      <w:r w:rsidR="008B0525">
        <w:rPr>
          <w:rStyle w:val="CommentReference"/>
        </w:rPr>
        <w:commentReference w:id="9"/>
      </w:r>
    </w:p>
    <w:p w14:paraId="3862706B" w14:textId="77777777" w:rsidR="0087288A" w:rsidRDefault="0087288A" w:rsidP="0087288A">
      <w:pPr>
        <w:pStyle w:val="ListParagraph"/>
        <w:numPr>
          <w:ilvl w:val="1"/>
          <w:numId w:val="1"/>
        </w:numPr>
      </w:pPr>
      <w:r>
        <w:t>Building node network</w:t>
      </w:r>
    </w:p>
    <w:p w14:paraId="337F951C" w14:textId="77777777" w:rsidR="0087288A" w:rsidRDefault="0087288A" w:rsidP="0087288A">
      <w:pPr>
        <w:pStyle w:val="ListParagraph"/>
        <w:numPr>
          <w:ilvl w:val="2"/>
          <w:numId w:val="1"/>
        </w:numPr>
      </w:pPr>
      <w:r>
        <w:t>Arrival and travel times</w:t>
      </w:r>
    </w:p>
    <w:p w14:paraId="658615F0" w14:textId="50804639" w:rsidR="006C4B7E" w:rsidRDefault="006C4B7E" w:rsidP="0087288A">
      <w:pPr>
        <w:pStyle w:val="ListParagraph"/>
        <w:numPr>
          <w:ilvl w:val="2"/>
          <w:numId w:val="1"/>
        </w:numPr>
      </w:pPr>
      <w:r>
        <w:t>Plotting nodes and map?</w:t>
      </w:r>
    </w:p>
    <w:p w14:paraId="2AB758FB" w14:textId="69932416" w:rsidR="0039707D" w:rsidRDefault="0039707D" w:rsidP="00473795">
      <w:pPr>
        <w:pStyle w:val="ListParagraph"/>
        <w:numPr>
          <w:ilvl w:val="1"/>
          <w:numId w:val="1"/>
        </w:numPr>
      </w:pPr>
      <w:r>
        <w:t>Simple compress and summaries</w:t>
      </w:r>
    </w:p>
    <w:p w14:paraId="40881DA7" w14:textId="77777777" w:rsidR="0087288A" w:rsidRDefault="0087288A" w:rsidP="0087288A">
      <w:pPr>
        <w:pStyle w:val="ListParagraph"/>
        <w:numPr>
          <w:ilvl w:val="1"/>
          <w:numId w:val="1"/>
        </w:numPr>
      </w:pPr>
      <w:r>
        <w:t>Basic figures and tables</w:t>
      </w:r>
    </w:p>
    <w:p w14:paraId="40E65846" w14:textId="77777777" w:rsidR="0087288A" w:rsidRDefault="0087288A" w:rsidP="0087288A">
      <w:pPr>
        <w:pStyle w:val="ListParagraph"/>
        <w:numPr>
          <w:ilvl w:val="1"/>
          <w:numId w:val="1"/>
        </w:numPr>
      </w:pPr>
      <w:r>
        <w:t>Capture-history matrices</w:t>
      </w:r>
    </w:p>
    <w:p w14:paraId="5FD54FA4" w14:textId="77777777" w:rsidR="0087288A" w:rsidRDefault="0087288A" w:rsidP="0087288A">
      <w:pPr>
        <w:pStyle w:val="ListParagraph"/>
        <w:numPr>
          <w:ilvl w:val="2"/>
          <w:numId w:val="1"/>
        </w:numPr>
      </w:pPr>
      <w:r>
        <w:t>Detection efficiencies</w:t>
      </w:r>
    </w:p>
    <w:p w14:paraId="155D3B18" w14:textId="77777777" w:rsidR="0087288A" w:rsidRDefault="0087288A" w:rsidP="0087288A">
      <w:pPr>
        <w:pStyle w:val="ListParagraph"/>
        <w:numPr>
          <w:ilvl w:val="2"/>
          <w:numId w:val="1"/>
        </w:numPr>
      </w:pPr>
      <w:r>
        <w:t>CJS</w:t>
      </w:r>
    </w:p>
    <w:p w14:paraId="0833E3BF" w14:textId="20958173" w:rsidR="004E3268" w:rsidRDefault="004E3268" w:rsidP="00473795">
      <w:pPr>
        <w:pStyle w:val="ListParagraph"/>
        <w:numPr>
          <w:ilvl w:val="0"/>
          <w:numId w:val="1"/>
        </w:numPr>
      </w:pPr>
      <w:r>
        <w:t>Examples or Applications?</w:t>
      </w:r>
    </w:p>
    <w:p w14:paraId="34B0CC81" w14:textId="7F066703" w:rsidR="0087288A" w:rsidRDefault="00F236B3" w:rsidP="007A3FDF">
      <w:pPr>
        <w:pStyle w:val="ListParagraph"/>
        <w:numPr>
          <w:ilvl w:val="0"/>
          <w:numId w:val="1"/>
        </w:numPr>
      </w:pPr>
      <w:r>
        <w:t>Work on your own</w:t>
      </w:r>
      <w:r w:rsidR="00B957CB">
        <w:t xml:space="preserve"> (maybe 30-45 mins?)</w:t>
      </w:r>
    </w:p>
    <w:p w14:paraId="7DA240F5" w14:textId="77777777" w:rsidR="00F236B3" w:rsidRDefault="00F236B3" w:rsidP="007A3FDF">
      <w:pPr>
        <w:pStyle w:val="ListParagraph"/>
        <w:numPr>
          <w:ilvl w:val="0"/>
          <w:numId w:val="1"/>
        </w:numPr>
      </w:pPr>
      <w:r>
        <w:t>Wrap-up</w:t>
      </w:r>
    </w:p>
    <w:p w14:paraId="54A2FDE0" w14:textId="77777777" w:rsidR="00F236B3" w:rsidRDefault="00F236B3" w:rsidP="00F236B3">
      <w:pPr>
        <w:pStyle w:val="ListParagraph"/>
        <w:numPr>
          <w:ilvl w:val="1"/>
          <w:numId w:val="1"/>
        </w:numPr>
      </w:pPr>
      <w:r>
        <w:t>Next steps</w:t>
      </w:r>
    </w:p>
    <w:p w14:paraId="2B57720B" w14:textId="58A673CE" w:rsidR="00473795" w:rsidRDefault="00F236B3" w:rsidP="00473795">
      <w:pPr>
        <w:rPr>
          <w:ins w:id="10" w:author="Ryan Kinzer" w:date="2024-01-11T11:32:00Z"/>
        </w:rPr>
      </w:pPr>
      <w:r>
        <w:t>Contributing ideas</w:t>
      </w:r>
    </w:p>
    <w:p w14:paraId="04B591E3" w14:textId="0B4F6419" w:rsidR="000B4EAC" w:rsidRDefault="000B4EAC" w:rsidP="00473795">
      <w:pPr>
        <w:rPr>
          <w:ins w:id="11" w:author="Ryan Kinzer" w:date="2024-01-11T11:46:00Z"/>
        </w:rPr>
      </w:pPr>
    </w:p>
    <w:p w14:paraId="7FBFC1FC" w14:textId="3C16D107" w:rsidR="00B40F06" w:rsidRDefault="00D25938" w:rsidP="00473795">
      <w:pPr>
        <w:rPr>
          <w:ins w:id="12" w:author="Ryan Kinzer" w:date="2024-01-11T11:59:00Z"/>
        </w:rPr>
      </w:pPr>
      <w:ins w:id="13" w:author="Ryan Kinzer" w:date="2024-01-11T11:59:00Z">
        <w:r>
          <w:t xml:space="preserve">Use existing data within </w:t>
        </w:r>
        <w:proofErr w:type="spellStart"/>
        <w:r>
          <w:t>PITcleanR</w:t>
        </w:r>
        <w:proofErr w:type="spellEnd"/>
        <w:r>
          <w:t xml:space="preserve"> – </w:t>
        </w:r>
      </w:ins>
    </w:p>
    <w:p w14:paraId="299BFA88" w14:textId="525DCC7D" w:rsidR="00D25938" w:rsidRDefault="00D25938" w:rsidP="00473795">
      <w:pPr>
        <w:rPr>
          <w:ins w:id="14" w:author="Ryan Kinzer" w:date="2024-01-11T11:46:00Z"/>
        </w:rPr>
      </w:pPr>
      <w:ins w:id="15" w:author="Ryan Kinzer" w:date="2024-01-11T11:59:00Z">
        <w:r>
          <w:tab/>
        </w:r>
      </w:ins>
    </w:p>
    <w:p w14:paraId="61E8CAE5" w14:textId="7D89AAA1" w:rsidR="00B40F06" w:rsidRDefault="00B40F06" w:rsidP="00473795">
      <w:pPr>
        <w:rPr>
          <w:ins w:id="16" w:author="Ryan Kinzer" w:date="2024-01-11T11:51:00Z"/>
        </w:rPr>
      </w:pPr>
      <w:ins w:id="17" w:author="Ryan Kinzer" w:date="2024-01-11T11:47:00Z">
        <w:r>
          <w:t xml:space="preserve">PTAGIS queries – create code for accessing PTAGIS </w:t>
        </w:r>
        <w:proofErr w:type="gramStart"/>
        <w:r>
          <w:t>data</w:t>
        </w:r>
      </w:ins>
      <w:proofErr w:type="gramEnd"/>
    </w:p>
    <w:p w14:paraId="2563E04B" w14:textId="66FE8561" w:rsidR="00B40F06" w:rsidRDefault="00B40F06" w:rsidP="00473795">
      <w:pPr>
        <w:rPr>
          <w:ins w:id="18" w:author="Ryan Kinzer" w:date="2024-01-11T11:32:00Z"/>
        </w:rPr>
      </w:pPr>
      <w:ins w:id="19" w:author="Ryan Kinzer" w:date="2024-01-11T11:51:00Z">
        <w:r>
          <w:t>Test tags.</w:t>
        </w:r>
      </w:ins>
    </w:p>
    <w:p w14:paraId="57820823" w14:textId="0FB17A2F" w:rsidR="000B4EAC" w:rsidRDefault="000B4EAC" w:rsidP="00473795">
      <w:pPr>
        <w:rPr>
          <w:ins w:id="20" w:author="Ryan Kinzer" w:date="2024-01-11T11:33:00Z"/>
        </w:rPr>
      </w:pPr>
      <w:ins w:id="21" w:author="Ryan Kinzer" w:date="2024-01-11T11:32:00Z">
        <w:r>
          <w:lastRenderedPageBreak/>
          <w:t>Efficien</w:t>
        </w:r>
      </w:ins>
      <w:ins w:id="22" w:author="Ryan Kinzer" w:date="2024-01-11T11:33:00Z">
        <w:r>
          <w:t>cies</w:t>
        </w:r>
      </w:ins>
    </w:p>
    <w:p w14:paraId="26A91F76" w14:textId="0F32A3E9" w:rsidR="000B4EAC" w:rsidRDefault="000B4EAC" w:rsidP="00473795">
      <w:pPr>
        <w:rPr>
          <w:ins w:id="23" w:author="Ryan Kinzer" w:date="2024-01-11T11:39:00Z"/>
        </w:rPr>
      </w:pPr>
      <w:ins w:id="24" w:author="Ryan Kinzer" w:date="2024-01-11T11:39:00Z">
        <w:r>
          <w:t>N tags</w:t>
        </w:r>
      </w:ins>
      <w:ins w:id="25" w:author="Ryan Kinzer" w:date="2024-01-11T11:40:00Z">
        <w:r>
          <w:t xml:space="preserve"> (detected tags at each site, detection efficiencies, </w:t>
        </w:r>
      </w:ins>
      <w:ins w:id="26" w:author="Ryan Kinzer" w:date="2024-01-11T11:41:00Z">
        <w:r>
          <w:t>estimate tags)</w:t>
        </w:r>
      </w:ins>
    </w:p>
    <w:p w14:paraId="0C48649E" w14:textId="2CCF60E4" w:rsidR="000B4EAC" w:rsidRDefault="000B4EAC" w:rsidP="00473795">
      <w:pPr>
        <w:rPr>
          <w:ins w:id="27" w:author="Ryan Kinzer" w:date="2024-01-11T11:39:00Z"/>
        </w:rPr>
      </w:pPr>
      <w:ins w:id="28" w:author="Ryan Kinzer" w:date="2024-01-11T11:39:00Z">
        <w:r>
          <w:t>Arrival and Travel time</w:t>
        </w:r>
      </w:ins>
    </w:p>
    <w:p w14:paraId="724FDC99" w14:textId="3EBE9230" w:rsidR="000B4EAC" w:rsidRDefault="000B4EAC" w:rsidP="00473795"/>
    <w:p w14:paraId="60E10E68" w14:textId="77777777" w:rsidR="00D44621" w:rsidRDefault="00D44621">
      <w:pPr>
        <w:rPr>
          <w:ins w:id="29" w:author="Ryan Kinzer" w:date="2024-01-11T12:10:00Z"/>
        </w:rPr>
      </w:pPr>
    </w:p>
    <w:p w14:paraId="028C07EF" w14:textId="4775C547" w:rsidR="00D44621" w:rsidRDefault="00D44621">
      <w:pPr>
        <w:rPr>
          <w:ins w:id="30" w:author="Ryan Kinzer" w:date="2024-01-11T12:10:00Z"/>
        </w:rPr>
      </w:pPr>
      <w:ins w:id="31" w:author="Ryan Kinzer" w:date="2024-01-11T12:10:00Z">
        <w:r>
          <w:t>Nicole –</w:t>
        </w:r>
      </w:ins>
    </w:p>
    <w:p w14:paraId="6E65F199" w14:textId="77777777" w:rsidR="00D44621" w:rsidRDefault="00D44621">
      <w:pPr>
        <w:rPr>
          <w:ins w:id="32" w:author="Ryan Kinzer" w:date="2024-01-11T12:10:00Z"/>
        </w:rPr>
      </w:pPr>
      <w:ins w:id="33" w:author="Ryan Kinzer" w:date="2024-01-11T12:10:00Z">
        <w:r>
          <w:t xml:space="preserve">Attendees, internet connection – for presenters and </w:t>
        </w:r>
        <w:proofErr w:type="spellStart"/>
        <w:r>
          <w:t>wifi</w:t>
        </w:r>
        <w:proofErr w:type="spellEnd"/>
        <w:r>
          <w:t xml:space="preserve"> for participants</w:t>
        </w:r>
      </w:ins>
    </w:p>
    <w:p w14:paraId="7B597CD2" w14:textId="77777777" w:rsidR="00D44621" w:rsidRDefault="00D44621">
      <w:pPr>
        <w:rPr>
          <w:ins w:id="34" w:author="Ryan Kinzer" w:date="2024-01-11T12:10:00Z"/>
        </w:rPr>
      </w:pPr>
      <w:ins w:id="35" w:author="Ryan Kinzer" w:date="2024-01-11T12:10:00Z">
        <w:r>
          <w:t>Power plugs, AVI equipment,</w:t>
        </w:r>
      </w:ins>
    </w:p>
    <w:p w14:paraId="0202663B" w14:textId="77777777" w:rsidR="00D44621" w:rsidRDefault="00D44621">
      <w:pPr>
        <w:rPr>
          <w:ins w:id="36" w:author="Ryan Kinzer" w:date="2024-01-11T12:10:00Z"/>
        </w:rPr>
      </w:pPr>
    </w:p>
    <w:p w14:paraId="6A5096C1" w14:textId="4197D31F" w:rsidR="00D93D77" w:rsidRDefault="00D44621">
      <w:ins w:id="37" w:author="Ryan Kinzer" w:date="2024-01-11T12:11:00Z">
        <w:r>
          <w:t xml:space="preserve">Letter to attendees </w:t>
        </w:r>
      </w:ins>
      <w:del w:id="38" w:author="Ryan Kinzer" w:date="2024-01-11T12:10:00Z">
        <w:r w:rsidR="00D93D77" w:rsidDel="00D44621">
          <w:tab/>
        </w:r>
      </w:del>
    </w:p>
    <w:p w14:paraId="30B459AF" w14:textId="77777777" w:rsidR="00D93D77" w:rsidRDefault="00D93D77"/>
    <w:sectPr w:rsidR="00D93D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e Ackerman" w:date="2023-10-16T07:49:00Z" w:initials="MA">
    <w:p w14:paraId="5698D319" w14:textId="77777777" w:rsidR="003504BC" w:rsidRDefault="003504BC">
      <w:pPr>
        <w:pStyle w:val="CommentText"/>
      </w:pPr>
      <w:r>
        <w:rPr>
          <w:rStyle w:val="CommentReference"/>
        </w:rPr>
        <w:annotationRef/>
      </w:r>
      <w:r>
        <w:t>How about "PITcleanr: An R package for Wrangling Messy PIT Tag Data for Further Analysis" or more simply "Tools to Prepare PIT Tag Data for Analysis".</w:t>
      </w:r>
    </w:p>
  </w:comment>
  <w:comment w:id="1" w:author="Mike Ackerman" w:date="2023-10-16T07:51:00Z" w:initials="MA">
    <w:p w14:paraId="7B6F5EC4" w14:textId="77777777" w:rsidR="00F40492" w:rsidRDefault="00F40492">
      <w:pPr>
        <w:pStyle w:val="CommentText"/>
      </w:pPr>
      <w:r>
        <w:rPr>
          <w:rStyle w:val="CommentReference"/>
        </w:rPr>
        <w:annotationRef/>
      </w:r>
      <w:r>
        <w:t>An Initial Suggestion</w:t>
      </w:r>
    </w:p>
  </w:comment>
  <w:comment w:id="2" w:author="Ryan Kinzer" w:date="2023-10-16T08:59:00Z" w:initials="RK">
    <w:p w14:paraId="72F46BC8" w14:textId="77777777" w:rsidR="00633F54" w:rsidRDefault="00633F54" w:rsidP="00ED303E">
      <w:pPr>
        <w:pStyle w:val="CommentText"/>
      </w:pPr>
      <w:r>
        <w:rPr>
          <w:rStyle w:val="CommentReference"/>
        </w:rPr>
        <w:annotationRef/>
      </w:r>
      <w:r>
        <w:t>I like it.  An alternative is that we could broaden the title some and only narrow in to PITcleanR for the last half of the talk to point folks towards workshop?</w:t>
      </w:r>
    </w:p>
  </w:comment>
  <w:comment w:id="3" w:author="Mike Ackerman" w:date="2023-10-16T07:59:00Z" w:initials="MA">
    <w:p w14:paraId="67A108D6" w14:textId="2014CD13" w:rsidR="008267FB" w:rsidRDefault="008267FB">
      <w:pPr>
        <w:pStyle w:val="CommentText"/>
      </w:pPr>
      <w:r>
        <w:rPr>
          <w:rStyle w:val="CommentReference"/>
        </w:rPr>
        <w:annotationRef/>
      </w:r>
      <w:r>
        <w:t>Seems we could make this more general, right? Rather than focusing on IPTDS. What is we just start by introducing the idea of using upstream movements/observations to estimate/evaluate adult timing, movement and distribution, abundance and downstream movements/observations to monitor juvenile emigration timing and survival. And then go into the various problems i.e., why it's not as easy as it might seem. Problems include:</w:t>
      </w:r>
    </w:p>
    <w:p w14:paraId="27DCF3BA" w14:textId="77777777" w:rsidR="008267FB" w:rsidRDefault="008267FB">
      <w:pPr>
        <w:pStyle w:val="CommentText"/>
        <w:numPr>
          <w:ilvl w:val="0"/>
          <w:numId w:val="3"/>
        </w:numPr>
      </w:pPr>
      <w:r>
        <w:t>Difficulty in identifying fish of interest (e.g., LGR valid tag lists, determining fish to use for analysis)</w:t>
      </w:r>
    </w:p>
    <w:p w14:paraId="627EF551" w14:textId="77777777" w:rsidR="008267FB" w:rsidRDefault="008267FB">
      <w:pPr>
        <w:pStyle w:val="CommentText"/>
        <w:numPr>
          <w:ilvl w:val="0"/>
          <w:numId w:val="3"/>
        </w:numPr>
      </w:pPr>
      <w:r>
        <w:t>Lots of observation data i.e., lots of detections at a single location</w:t>
      </w:r>
    </w:p>
    <w:p w14:paraId="3B9620F5" w14:textId="77777777" w:rsidR="008267FB" w:rsidRDefault="008267FB">
      <w:pPr>
        <w:pStyle w:val="CommentText"/>
        <w:numPr>
          <w:ilvl w:val="0"/>
          <w:numId w:val="3"/>
        </w:numPr>
      </w:pPr>
      <w:r>
        <w:t>Lots of straying, dip-ins, etc.</w:t>
      </w:r>
    </w:p>
    <w:p w14:paraId="097B2C80" w14:textId="77777777" w:rsidR="008267FB" w:rsidRDefault="008267FB">
      <w:pPr>
        <w:pStyle w:val="CommentText"/>
        <w:numPr>
          <w:ilvl w:val="0"/>
          <w:numId w:val="3"/>
        </w:numPr>
      </w:pPr>
      <w:r>
        <w:t>Difficulty in mapping observations/movements on a stream network</w:t>
      </w:r>
    </w:p>
    <w:p w14:paraId="5566E7A4" w14:textId="77777777" w:rsidR="008267FB" w:rsidRDefault="008267FB">
      <w:pPr>
        <w:pStyle w:val="CommentText"/>
        <w:numPr>
          <w:ilvl w:val="0"/>
          <w:numId w:val="3"/>
        </w:numPr>
      </w:pPr>
      <w:r>
        <w:t>Others?</w:t>
      </w:r>
    </w:p>
    <w:p w14:paraId="67D160CF" w14:textId="77777777" w:rsidR="008267FB" w:rsidRDefault="008267FB">
      <w:pPr>
        <w:pStyle w:val="CommentText"/>
      </w:pPr>
    </w:p>
    <w:p w14:paraId="7D58F853" w14:textId="77777777" w:rsidR="008267FB" w:rsidRDefault="008267FB">
      <w:pPr>
        <w:pStyle w:val="CommentText"/>
      </w:pPr>
      <w:r>
        <w:t>And this is where PITcleanr comes in.</w:t>
      </w:r>
    </w:p>
  </w:comment>
  <w:comment w:id="4" w:author="Mike Ackerman" w:date="2023-10-16T08:08:00Z" w:initials="MA">
    <w:p w14:paraId="32FEC2F0" w14:textId="77777777" w:rsidR="00F066BF" w:rsidRDefault="00F066BF">
      <w:pPr>
        <w:pStyle w:val="CommentText"/>
      </w:pPr>
      <w:r>
        <w:rPr>
          <w:rStyle w:val="CommentReference"/>
        </w:rPr>
        <w:annotationRef/>
      </w:r>
      <w:r>
        <w:t>In this section, does it make sense to list off each of these features, each followed by an example or application; or rather, list off all the features at once followed by an applications section. E.g.,</w:t>
      </w:r>
    </w:p>
    <w:p w14:paraId="72892CC1" w14:textId="77777777" w:rsidR="00F066BF" w:rsidRDefault="00F066BF">
      <w:pPr>
        <w:pStyle w:val="CommentText"/>
      </w:pPr>
    </w:p>
    <w:p w14:paraId="1386D177" w14:textId="77777777" w:rsidR="00F066BF" w:rsidRDefault="00F066BF">
      <w:pPr>
        <w:pStyle w:val="CommentText"/>
        <w:numPr>
          <w:ilvl w:val="0"/>
          <w:numId w:val="4"/>
        </w:numPr>
      </w:pPr>
      <w:r>
        <w:t>Queries</w:t>
      </w:r>
    </w:p>
    <w:p w14:paraId="361E84B1" w14:textId="77777777" w:rsidR="00F066BF" w:rsidRDefault="00F066BF">
      <w:pPr>
        <w:pStyle w:val="CommentText"/>
        <w:numPr>
          <w:ilvl w:val="0"/>
          <w:numId w:val="4"/>
        </w:numPr>
      </w:pPr>
      <w:r>
        <w:t xml:space="preserve">  Description</w:t>
      </w:r>
    </w:p>
    <w:p w14:paraId="4BD5588F" w14:textId="77777777" w:rsidR="00F066BF" w:rsidRDefault="00F066BF">
      <w:pPr>
        <w:pStyle w:val="CommentText"/>
        <w:numPr>
          <w:ilvl w:val="0"/>
          <w:numId w:val="4"/>
        </w:numPr>
      </w:pPr>
      <w:r>
        <w:t xml:space="preserve">  Application</w:t>
      </w:r>
    </w:p>
    <w:p w14:paraId="52B3531E" w14:textId="77777777" w:rsidR="00F066BF" w:rsidRDefault="00F066BF">
      <w:pPr>
        <w:pStyle w:val="CommentText"/>
      </w:pPr>
    </w:p>
    <w:p w14:paraId="448898B0" w14:textId="77777777" w:rsidR="00F066BF" w:rsidRDefault="00F066BF">
      <w:pPr>
        <w:pStyle w:val="CommentText"/>
        <w:numPr>
          <w:ilvl w:val="0"/>
          <w:numId w:val="5"/>
        </w:numPr>
      </w:pPr>
      <w:r>
        <w:t>Compress Observations</w:t>
      </w:r>
    </w:p>
    <w:p w14:paraId="47567C44" w14:textId="77777777" w:rsidR="00F066BF" w:rsidRDefault="00F066BF">
      <w:pPr>
        <w:pStyle w:val="CommentText"/>
        <w:numPr>
          <w:ilvl w:val="0"/>
          <w:numId w:val="5"/>
        </w:numPr>
      </w:pPr>
      <w:r>
        <w:t xml:space="preserve">  Descprtion</w:t>
      </w:r>
    </w:p>
    <w:p w14:paraId="5BEA1EDC" w14:textId="77777777" w:rsidR="00F066BF" w:rsidRDefault="00F066BF">
      <w:pPr>
        <w:pStyle w:val="CommentText"/>
        <w:numPr>
          <w:ilvl w:val="0"/>
          <w:numId w:val="5"/>
        </w:numPr>
      </w:pPr>
      <w:r>
        <w:t xml:space="preserve">  Application</w:t>
      </w:r>
    </w:p>
    <w:p w14:paraId="3FAEB5D0" w14:textId="77777777" w:rsidR="00F066BF" w:rsidRDefault="00F066BF">
      <w:pPr>
        <w:pStyle w:val="CommentText"/>
      </w:pPr>
    </w:p>
    <w:p w14:paraId="2C81C8E0" w14:textId="77777777" w:rsidR="00F066BF" w:rsidRDefault="00F066BF">
      <w:pPr>
        <w:pStyle w:val="CommentText"/>
      </w:pPr>
      <w:r>
        <w:t>Etc., OR…</w:t>
      </w:r>
    </w:p>
    <w:p w14:paraId="0A040AD3" w14:textId="77777777" w:rsidR="00F066BF" w:rsidRDefault="00F066BF">
      <w:pPr>
        <w:pStyle w:val="CommentText"/>
      </w:pPr>
    </w:p>
    <w:p w14:paraId="58200523" w14:textId="77777777" w:rsidR="00F066BF" w:rsidRDefault="00F066BF">
      <w:pPr>
        <w:pStyle w:val="CommentText"/>
      </w:pPr>
      <w:r>
        <w:t>Features:</w:t>
      </w:r>
    </w:p>
    <w:p w14:paraId="5F71EA4D" w14:textId="77777777" w:rsidR="00F066BF" w:rsidRDefault="00F066BF">
      <w:pPr>
        <w:pStyle w:val="CommentText"/>
        <w:numPr>
          <w:ilvl w:val="0"/>
          <w:numId w:val="6"/>
        </w:numPr>
      </w:pPr>
      <w:r>
        <w:t>Queries</w:t>
      </w:r>
    </w:p>
    <w:p w14:paraId="30367CF7" w14:textId="77777777" w:rsidR="00F066BF" w:rsidRDefault="00F066BF">
      <w:pPr>
        <w:pStyle w:val="CommentText"/>
        <w:numPr>
          <w:ilvl w:val="0"/>
          <w:numId w:val="6"/>
        </w:numPr>
      </w:pPr>
      <w:r>
        <w:t>Compres Observations</w:t>
      </w:r>
    </w:p>
    <w:p w14:paraId="3564E646" w14:textId="77777777" w:rsidR="00F066BF" w:rsidRDefault="00F066BF">
      <w:pPr>
        <w:pStyle w:val="CommentText"/>
        <w:numPr>
          <w:ilvl w:val="0"/>
          <w:numId w:val="6"/>
        </w:numPr>
      </w:pPr>
      <w:r>
        <w:t>Order Observations Along Network</w:t>
      </w:r>
    </w:p>
    <w:p w14:paraId="7AE2DD66" w14:textId="77777777" w:rsidR="00F066BF" w:rsidRDefault="00F066BF">
      <w:pPr>
        <w:pStyle w:val="CommentText"/>
        <w:numPr>
          <w:ilvl w:val="0"/>
          <w:numId w:val="6"/>
        </w:numPr>
      </w:pPr>
      <w:r>
        <w:t>Etc.</w:t>
      </w:r>
    </w:p>
    <w:p w14:paraId="6C548751" w14:textId="77777777" w:rsidR="00F066BF" w:rsidRDefault="00F066BF">
      <w:pPr>
        <w:pStyle w:val="CommentText"/>
      </w:pPr>
    </w:p>
    <w:p w14:paraId="01D8129C" w14:textId="77777777" w:rsidR="00F066BF" w:rsidRDefault="00F066BF">
      <w:pPr>
        <w:pStyle w:val="CommentText"/>
      </w:pPr>
      <w:r>
        <w:t>Applications:</w:t>
      </w:r>
    </w:p>
    <w:p w14:paraId="594E989A" w14:textId="77777777" w:rsidR="00F066BF" w:rsidRDefault="00F066BF">
      <w:pPr>
        <w:pStyle w:val="CommentText"/>
        <w:numPr>
          <w:ilvl w:val="0"/>
          <w:numId w:val="7"/>
        </w:numPr>
      </w:pPr>
      <w:r>
        <w:t xml:space="preserve"> Queries</w:t>
      </w:r>
    </w:p>
    <w:p w14:paraId="3741330D" w14:textId="77777777" w:rsidR="00F066BF" w:rsidRDefault="00F066BF">
      <w:pPr>
        <w:pStyle w:val="CommentText"/>
        <w:numPr>
          <w:ilvl w:val="0"/>
          <w:numId w:val="7"/>
        </w:numPr>
      </w:pPr>
      <w:r>
        <w:t>Compress Observations</w:t>
      </w:r>
    </w:p>
    <w:p w14:paraId="5B5041CD" w14:textId="77777777" w:rsidR="00F066BF" w:rsidRDefault="00F066BF">
      <w:pPr>
        <w:pStyle w:val="CommentText"/>
        <w:numPr>
          <w:ilvl w:val="0"/>
          <w:numId w:val="7"/>
        </w:numPr>
      </w:pPr>
      <w:r>
        <w:t>Order Observations Along Network</w:t>
      </w:r>
    </w:p>
    <w:p w14:paraId="565A3A51" w14:textId="77777777" w:rsidR="00F066BF" w:rsidRDefault="00F066BF">
      <w:pPr>
        <w:pStyle w:val="CommentText"/>
        <w:numPr>
          <w:ilvl w:val="0"/>
          <w:numId w:val="7"/>
        </w:numPr>
      </w:pPr>
      <w:r>
        <w:t>Etc.</w:t>
      </w:r>
    </w:p>
  </w:comment>
  <w:comment w:id="5" w:author="Mike Ackerman" w:date="2023-10-16T08:04:00Z" w:initials="MA">
    <w:p w14:paraId="556A32FF" w14:textId="66D770D9" w:rsidR="00B00BC9" w:rsidRDefault="00B00BC9">
      <w:pPr>
        <w:pStyle w:val="CommentText"/>
      </w:pPr>
      <w:r>
        <w:rPr>
          <w:rStyle w:val="CommentReference"/>
        </w:rPr>
        <w:annotationRef/>
      </w:r>
      <w:r>
        <w:t>I can't recall the various queries PITcleanr can do, but seems like a good starting point</w:t>
      </w:r>
    </w:p>
  </w:comment>
  <w:comment w:id="6" w:author="Mike Ackerman" w:date="2023-10-16T08:25:00Z" w:initials="MA">
    <w:p w14:paraId="5D6EE7D2" w14:textId="77777777" w:rsidR="00097B95" w:rsidRDefault="00097B95">
      <w:pPr>
        <w:pStyle w:val="CommentText"/>
      </w:pPr>
      <w:r>
        <w:rPr>
          <w:rStyle w:val="CommentReference"/>
        </w:rPr>
        <w:annotationRef/>
      </w:r>
      <w:r>
        <w:t>Here, do we want to suggest some analyses and resources? Or leave that for the workshop. E.g., we could state "In the afternoon workshop, we demonstrate how PITcleanr can prepare your data for various analyses and provide some example analyses."</w:t>
      </w:r>
    </w:p>
  </w:comment>
  <w:comment w:id="7" w:author="Mike Ackerman" w:date="2023-10-16T08:28:00Z" w:initials="MA">
    <w:p w14:paraId="48C3A08F" w14:textId="77777777" w:rsidR="00C96E03" w:rsidRDefault="00C96E03">
      <w:pPr>
        <w:pStyle w:val="CommentText"/>
      </w:pPr>
      <w:r>
        <w:rPr>
          <w:rStyle w:val="CommentReference"/>
        </w:rPr>
        <w:annotationRef/>
      </w:r>
      <w:r>
        <w:t>Do we know when we'll have a list of attendees?</w:t>
      </w:r>
    </w:p>
    <w:p w14:paraId="13F37BDF" w14:textId="77777777" w:rsidR="00C96E03" w:rsidRDefault="00C96E03">
      <w:pPr>
        <w:pStyle w:val="CommentText"/>
      </w:pPr>
    </w:p>
    <w:p w14:paraId="7EE3DF64" w14:textId="77777777" w:rsidR="00C96E03" w:rsidRDefault="00C96E03">
      <w:pPr>
        <w:pStyle w:val="CommentText"/>
      </w:pPr>
      <w:r>
        <w:t>I'm happy to put together a document at some point on installing Rstudio, R, Rtools, tidyverse, PITcleanr, etc. to distribute to attendees. Maybe we also want to distribute scripts prior? Which might include downloading example datasets if they don't have their own? And I'm happy to share my contact info if folks have issues installing anything or getting datasets.</w:t>
      </w:r>
    </w:p>
    <w:p w14:paraId="06FE072D" w14:textId="77777777" w:rsidR="00C96E03" w:rsidRDefault="00C96E03">
      <w:pPr>
        <w:pStyle w:val="CommentText"/>
      </w:pPr>
    </w:p>
    <w:p w14:paraId="3D17CCE0" w14:textId="77777777" w:rsidR="00C96E03" w:rsidRDefault="00C96E03">
      <w:pPr>
        <w:pStyle w:val="CommentText"/>
      </w:pPr>
      <w:r>
        <w:t>I'm guessing these scripts, datasets, etc. will become more clear after we get working on things.</w:t>
      </w:r>
    </w:p>
  </w:comment>
  <w:comment w:id="8" w:author="Mike Ackerman" w:date="2023-10-16T08:29:00Z" w:initials="MA">
    <w:p w14:paraId="42DA1F42" w14:textId="77777777" w:rsidR="006431D6" w:rsidRDefault="006431D6">
      <w:pPr>
        <w:pStyle w:val="CommentText"/>
      </w:pPr>
      <w:r>
        <w:rPr>
          <w:rStyle w:val="CommentReference"/>
        </w:rPr>
        <w:annotationRef/>
      </w:r>
      <w:r>
        <w:t>I'll  make sure I'm available to assist here.</w:t>
      </w:r>
    </w:p>
  </w:comment>
  <w:comment w:id="9" w:author="Mike Ackerman" w:date="2023-10-16T08:31:00Z" w:initials="MA">
    <w:p w14:paraId="54DD54BB" w14:textId="77777777" w:rsidR="008B0525" w:rsidRDefault="008B0525">
      <w:pPr>
        <w:pStyle w:val="CommentText"/>
      </w:pPr>
      <w:r>
        <w:rPr>
          <w:rStyle w:val="CommentReference"/>
        </w:rPr>
        <w:annotationRef/>
      </w:r>
      <w:r>
        <w:t>Again, I can't recall which queries PITcleanr can assist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98D319" w15:done="0"/>
  <w15:commentEx w15:paraId="7B6F5EC4" w15:done="0"/>
  <w15:commentEx w15:paraId="72F46BC8" w15:paraIdParent="7B6F5EC4" w15:done="0"/>
  <w15:commentEx w15:paraId="7D58F853" w15:done="0"/>
  <w15:commentEx w15:paraId="565A3A51" w15:done="0"/>
  <w15:commentEx w15:paraId="556A32FF" w15:done="0"/>
  <w15:commentEx w15:paraId="5D6EE7D2" w15:done="0"/>
  <w15:commentEx w15:paraId="3D17CCE0" w15:done="0"/>
  <w15:commentEx w15:paraId="42DA1F42" w15:done="0"/>
  <w15:commentEx w15:paraId="54DD54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7698D" w16cex:dateUtc="2023-10-16T13:49:00Z"/>
  <w16cex:commentExtensible w16cex:durableId="28D769EA" w16cex:dateUtc="2023-10-16T13:51:00Z"/>
  <w16cex:commentExtensible w16cex:durableId="28D77A06" w16cex:dateUtc="2023-10-16T14:59:00Z"/>
  <w16cex:commentExtensible w16cex:durableId="28D76BED" w16cex:dateUtc="2023-10-16T13:59:00Z"/>
  <w16cex:commentExtensible w16cex:durableId="28D76E0E" w16cex:dateUtc="2023-10-16T14:08:00Z"/>
  <w16cex:commentExtensible w16cex:durableId="28D76CF4" w16cex:dateUtc="2023-10-16T14:04:00Z"/>
  <w16cex:commentExtensible w16cex:durableId="28D77201" w16cex:dateUtc="2023-10-16T14:25:00Z"/>
  <w16cex:commentExtensible w16cex:durableId="28D772B9" w16cex:dateUtc="2023-10-16T14:28:00Z"/>
  <w16cex:commentExtensible w16cex:durableId="28D772D6" w16cex:dateUtc="2023-10-16T14:29:00Z"/>
  <w16cex:commentExtensible w16cex:durableId="28D7734F" w16cex:dateUtc="2023-10-16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98D319" w16cid:durableId="28D7698D"/>
  <w16cid:commentId w16cid:paraId="7B6F5EC4" w16cid:durableId="28D769EA"/>
  <w16cid:commentId w16cid:paraId="72F46BC8" w16cid:durableId="28D77A06"/>
  <w16cid:commentId w16cid:paraId="7D58F853" w16cid:durableId="28D76BED"/>
  <w16cid:commentId w16cid:paraId="565A3A51" w16cid:durableId="28D76E0E"/>
  <w16cid:commentId w16cid:paraId="556A32FF" w16cid:durableId="28D76CF4"/>
  <w16cid:commentId w16cid:paraId="5D6EE7D2" w16cid:durableId="28D77201"/>
  <w16cid:commentId w16cid:paraId="3D17CCE0" w16cid:durableId="28D772B9"/>
  <w16cid:commentId w16cid:paraId="42DA1F42" w16cid:durableId="28D772D6"/>
  <w16cid:commentId w16cid:paraId="54DD54BB" w16cid:durableId="28D773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37C4E"/>
    <w:multiLevelType w:val="hybridMultilevel"/>
    <w:tmpl w:val="F9E6B9BC"/>
    <w:lvl w:ilvl="0" w:tplc="D446134E">
      <w:start w:val="1"/>
      <w:numFmt w:val="bullet"/>
      <w:lvlText w:val=""/>
      <w:lvlJc w:val="left"/>
      <w:pPr>
        <w:ind w:left="720" w:hanging="360"/>
      </w:pPr>
      <w:rPr>
        <w:rFonts w:ascii="Symbol" w:hAnsi="Symbol"/>
      </w:rPr>
    </w:lvl>
    <w:lvl w:ilvl="1" w:tplc="E7BCA406">
      <w:start w:val="1"/>
      <w:numFmt w:val="bullet"/>
      <w:lvlText w:val=""/>
      <w:lvlJc w:val="left"/>
      <w:pPr>
        <w:ind w:left="720" w:hanging="360"/>
      </w:pPr>
      <w:rPr>
        <w:rFonts w:ascii="Symbol" w:hAnsi="Symbol"/>
      </w:rPr>
    </w:lvl>
    <w:lvl w:ilvl="2" w:tplc="20966D70">
      <w:start w:val="1"/>
      <w:numFmt w:val="bullet"/>
      <w:lvlText w:val=""/>
      <w:lvlJc w:val="left"/>
      <w:pPr>
        <w:ind w:left="720" w:hanging="360"/>
      </w:pPr>
      <w:rPr>
        <w:rFonts w:ascii="Symbol" w:hAnsi="Symbol"/>
      </w:rPr>
    </w:lvl>
    <w:lvl w:ilvl="3" w:tplc="D3B8E428">
      <w:start w:val="1"/>
      <w:numFmt w:val="bullet"/>
      <w:lvlText w:val=""/>
      <w:lvlJc w:val="left"/>
      <w:pPr>
        <w:ind w:left="720" w:hanging="360"/>
      </w:pPr>
      <w:rPr>
        <w:rFonts w:ascii="Symbol" w:hAnsi="Symbol"/>
      </w:rPr>
    </w:lvl>
    <w:lvl w:ilvl="4" w:tplc="8654C5CA">
      <w:start w:val="1"/>
      <w:numFmt w:val="bullet"/>
      <w:lvlText w:val=""/>
      <w:lvlJc w:val="left"/>
      <w:pPr>
        <w:ind w:left="720" w:hanging="360"/>
      </w:pPr>
      <w:rPr>
        <w:rFonts w:ascii="Symbol" w:hAnsi="Symbol"/>
      </w:rPr>
    </w:lvl>
    <w:lvl w:ilvl="5" w:tplc="50425522">
      <w:start w:val="1"/>
      <w:numFmt w:val="bullet"/>
      <w:lvlText w:val=""/>
      <w:lvlJc w:val="left"/>
      <w:pPr>
        <w:ind w:left="720" w:hanging="360"/>
      </w:pPr>
      <w:rPr>
        <w:rFonts w:ascii="Symbol" w:hAnsi="Symbol"/>
      </w:rPr>
    </w:lvl>
    <w:lvl w:ilvl="6" w:tplc="901AC9C8">
      <w:start w:val="1"/>
      <w:numFmt w:val="bullet"/>
      <w:lvlText w:val=""/>
      <w:lvlJc w:val="left"/>
      <w:pPr>
        <w:ind w:left="720" w:hanging="360"/>
      </w:pPr>
      <w:rPr>
        <w:rFonts w:ascii="Symbol" w:hAnsi="Symbol"/>
      </w:rPr>
    </w:lvl>
    <w:lvl w:ilvl="7" w:tplc="ACF4B084">
      <w:start w:val="1"/>
      <w:numFmt w:val="bullet"/>
      <w:lvlText w:val=""/>
      <w:lvlJc w:val="left"/>
      <w:pPr>
        <w:ind w:left="720" w:hanging="360"/>
      </w:pPr>
      <w:rPr>
        <w:rFonts w:ascii="Symbol" w:hAnsi="Symbol"/>
      </w:rPr>
    </w:lvl>
    <w:lvl w:ilvl="8" w:tplc="3356BABE">
      <w:start w:val="1"/>
      <w:numFmt w:val="bullet"/>
      <w:lvlText w:val=""/>
      <w:lvlJc w:val="left"/>
      <w:pPr>
        <w:ind w:left="720" w:hanging="360"/>
      </w:pPr>
      <w:rPr>
        <w:rFonts w:ascii="Symbol" w:hAnsi="Symbol"/>
      </w:rPr>
    </w:lvl>
  </w:abstractNum>
  <w:abstractNum w:abstractNumId="1" w15:restartNumberingAfterBreak="0">
    <w:nsid w:val="21D943D8"/>
    <w:multiLevelType w:val="hybridMultilevel"/>
    <w:tmpl w:val="F0BE6E64"/>
    <w:lvl w:ilvl="0" w:tplc="77E2BA7A">
      <w:start w:val="1"/>
      <w:numFmt w:val="bullet"/>
      <w:lvlText w:val=""/>
      <w:lvlJc w:val="left"/>
      <w:pPr>
        <w:ind w:left="720" w:hanging="360"/>
      </w:pPr>
      <w:rPr>
        <w:rFonts w:ascii="Symbol" w:hAnsi="Symbol"/>
      </w:rPr>
    </w:lvl>
    <w:lvl w:ilvl="1" w:tplc="4FE220D8">
      <w:start w:val="1"/>
      <w:numFmt w:val="bullet"/>
      <w:lvlText w:val=""/>
      <w:lvlJc w:val="left"/>
      <w:pPr>
        <w:ind w:left="720" w:hanging="360"/>
      </w:pPr>
      <w:rPr>
        <w:rFonts w:ascii="Symbol" w:hAnsi="Symbol"/>
      </w:rPr>
    </w:lvl>
    <w:lvl w:ilvl="2" w:tplc="87E85562">
      <w:start w:val="1"/>
      <w:numFmt w:val="bullet"/>
      <w:lvlText w:val=""/>
      <w:lvlJc w:val="left"/>
      <w:pPr>
        <w:ind w:left="720" w:hanging="360"/>
      </w:pPr>
      <w:rPr>
        <w:rFonts w:ascii="Symbol" w:hAnsi="Symbol"/>
      </w:rPr>
    </w:lvl>
    <w:lvl w:ilvl="3" w:tplc="1CB6D716">
      <w:start w:val="1"/>
      <w:numFmt w:val="bullet"/>
      <w:lvlText w:val=""/>
      <w:lvlJc w:val="left"/>
      <w:pPr>
        <w:ind w:left="720" w:hanging="360"/>
      </w:pPr>
      <w:rPr>
        <w:rFonts w:ascii="Symbol" w:hAnsi="Symbol"/>
      </w:rPr>
    </w:lvl>
    <w:lvl w:ilvl="4" w:tplc="02D2B18A">
      <w:start w:val="1"/>
      <w:numFmt w:val="bullet"/>
      <w:lvlText w:val=""/>
      <w:lvlJc w:val="left"/>
      <w:pPr>
        <w:ind w:left="720" w:hanging="360"/>
      </w:pPr>
      <w:rPr>
        <w:rFonts w:ascii="Symbol" w:hAnsi="Symbol"/>
      </w:rPr>
    </w:lvl>
    <w:lvl w:ilvl="5" w:tplc="6D446118">
      <w:start w:val="1"/>
      <w:numFmt w:val="bullet"/>
      <w:lvlText w:val=""/>
      <w:lvlJc w:val="left"/>
      <w:pPr>
        <w:ind w:left="720" w:hanging="360"/>
      </w:pPr>
      <w:rPr>
        <w:rFonts w:ascii="Symbol" w:hAnsi="Symbol"/>
      </w:rPr>
    </w:lvl>
    <w:lvl w:ilvl="6" w:tplc="5C105D4C">
      <w:start w:val="1"/>
      <w:numFmt w:val="bullet"/>
      <w:lvlText w:val=""/>
      <w:lvlJc w:val="left"/>
      <w:pPr>
        <w:ind w:left="720" w:hanging="360"/>
      </w:pPr>
      <w:rPr>
        <w:rFonts w:ascii="Symbol" w:hAnsi="Symbol"/>
      </w:rPr>
    </w:lvl>
    <w:lvl w:ilvl="7" w:tplc="C228F694">
      <w:start w:val="1"/>
      <w:numFmt w:val="bullet"/>
      <w:lvlText w:val=""/>
      <w:lvlJc w:val="left"/>
      <w:pPr>
        <w:ind w:left="720" w:hanging="360"/>
      </w:pPr>
      <w:rPr>
        <w:rFonts w:ascii="Symbol" w:hAnsi="Symbol"/>
      </w:rPr>
    </w:lvl>
    <w:lvl w:ilvl="8" w:tplc="35AC85D6">
      <w:start w:val="1"/>
      <w:numFmt w:val="bullet"/>
      <w:lvlText w:val=""/>
      <w:lvlJc w:val="left"/>
      <w:pPr>
        <w:ind w:left="720" w:hanging="360"/>
      </w:pPr>
      <w:rPr>
        <w:rFonts w:ascii="Symbol" w:hAnsi="Symbol"/>
      </w:rPr>
    </w:lvl>
  </w:abstractNum>
  <w:abstractNum w:abstractNumId="2" w15:restartNumberingAfterBreak="0">
    <w:nsid w:val="3CDF7FCD"/>
    <w:multiLevelType w:val="hybridMultilevel"/>
    <w:tmpl w:val="B45EF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B43798"/>
    <w:multiLevelType w:val="hybridMultilevel"/>
    <w:tmpl w:val="FBBAB17A"/>
    <w:lvl w:ilvl="0" w:tplc="15187AE4">
      <w:start w:val="1"/>
      <w:numFmt w:val="bullet"/>
      <w:lvlText w:val=""/>
      <w:lvlJc w:val="left"/>
      <w:pPr>
        <w:ind w:left="720" w:hanging="360"/>
      </w:pPr>
      <w:rPr>
        <w:rFonts w:ascii="Symbol" w:hAnsi="Symbol"/>
      </w:rPr>
    </w:lvl>
    <w:lvl w:ilvl="1" w:tplc="112298DC">
      <w:start w:val="1"/>
      <w:numFmt w:val="bullet"/>
      <w:lvlText w:val=""/>
      <w:lvlJc w:val="left"/>
      <w:pPr>
        <w:ind w:left="720" w:hanging="360"/>
      </w:pPr>
      <w:rPr>
        <w:rFonts w:ascii="Symbol" w:hAnsi="Symbol"/>
      </w:rPr>
    </w:lvl>
    <w:lvl w:ilvl="2" w:tplc="97DEB35A">
      <w:start w:val="1"/>
      <w:numFmt w:val="bullet"/>
      <w:lvlText w:val=""/>
      <w:lvlJc w:val="left"/>
      <w:pPr>
        <w:ind w:left="720" w:hanging="360"/>
      </w:pPr>
      <w:rPr>
        <w:rFonts w:ascii="Symbol" w:hAnsi="Symbol"/>
      </w:rPr>
    </w:lvl>
    <w:lvl w:ilvl="3" w:tplc="129081C2">
      <w:start w:val="1"/>
      <w:numFmt w:val="bullet"/>
      <w:lvlText w:val=""/>
      <w:lvlJc w:val="left"/>
      <w:pPr>
        <w:ind w:left="720" w:hanging="360"/>
      </w:pPr>
      <w:rPr>
        <w:rFonts w:ascii="Symbol" w:hAnsi="Symbol"/>
      </w:rPr>
    </w:lvl>
    <w:lvl w:ilvl="4" w:tplc="78BC428A">
      <w:start w:val="1"/>
      <w:numFmt w:val="bullet"/>
      <w:lvlText w:val=""/>
      <w:lvlJc w:val="left"/>
      <w:pPr>
        <w:ind w:left="720" w:hanging="360"/>
      </w:pPr>
      <w:rPr>
        <w:rFonts w:ascii="Symbol" w:hAnsi="Symbol"/>
      </w:rPr>
    </w:lvl>
    <w:lvl w:ilvl="5" w:tplc="04465110">
      <w:start w:val="1"/>
      <w:numFmt w:val="bullet"/>
      <w:lvlText w:val=""/>
      <w:lvlJc w:val="left"/>
      <w:pPr>
        <w:ind w:left="720" w:hanging="360"/>
      </w:pPr>
      <w:rPr>
        <w:rFonts w:ascii="Symbol" w:hAnsi="Symbol"/>
      </w:rPr>
    </w:lvl>
    <w:lvl w:ilvl="6" w:tplc="33ACB44A">
      <w:start w:val="1"/>
      <w:numFmt w:val="bullet"/>
      <w:lvlText w:val=""/>
      <w:lvlJc w:val="left"/>
      <w:pPr>
        <w:ind w:left="720" w:hanging="360"/>
      </w:pPr>
      <w:rPr>
        <w:rFonts w:ascii="Symbol" w:hAnsi="Symbol"/>
      </w:rPr>
    </w:lvl>
    <w:lvl w:ilvl="7" w:tplc="E9586A36">
      <w:start w:val="1"/>
      <w:numFmt w:val="bullet"/>
      <w:lvlText w:val=""/>
      <w:lvlJc w:val="left"/>
      <w:pPr>
        <w:ind w:left="720" w:hanging="360"/>
      </w:pPr>
      <w:rPr>
        <w:rFonts w:ascii="Symbol" w:hAnsi="Symbol"/>
      </w:rPr>
    </w:lvl>
    <w:lvl w:ilvl="8" w:tplc="F768D760">
      <w:start w:val="1"/>
      <w:numFmt w:val="bullet"/>
      <w:lvlText w:val=""/>
      <w:lvlJc w:val="left"/>
      <w:pPr>
        <w:ind w:left="720" w:hanging="360"/>
      </w:pPr>
      <w:rPr>
        <w:rFonts w:ascii="Symbol" w:hAnsi="Symbol"/>
      </w:rPr>
    </w:lvl>
  </w:abstractNum>
  <w:abstractNum w:abstractNumId="4" w15:restartNumberingAfterBreak="0">
    <w:nsid w:val="45700BB2"/>
    <w:multiLevelType w:val="hybridMultilevel"/>
    <w:tmpl w:val="802A4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0493A"/>
    <w:multiLevelType w:val="hybridMultilevel"/>
    <w:tmpl w:val="14623272"/>
    <w:lvl w:ilvl="0" w:tplc="B89A9C04">
      <w:start w:val="1"/>
      <w:numFmt w:val="bullet"/>
      <w:lvlText w:val=""/>
      <w:lvlJc w:val="left"/>
      <w:pPr>
        <w:ind w:left="720" w:hanging="360"/>
      </w:pPr>
      <w:rPr>
        <w:rFonts w:ascii="Symbol" w:hAnsi="Symbol"/>
      </w:rPr>
    </w:lvl>
    <w:lvl w:ilvl="1" w:tplc="B4E2AE9E">
      <w:start w:val="1"/>
      <w:numFmt w:val="bullet"/>
      <w:lvlText w:val=""/>
      <w:lvlJc w:val="left"/>
      <w:pPr>
        <w:ind w:left="720" w:hanging="360"/>
      </w:pPr>
      <w:rPr>
        <w:rFonts w:ascii="Symbol" w:hAnsi="Symbol"/>
      </w:rPr>
    </w:lvl>
    <w:lvl w:ilvl="2" w:tplc="55BA4930">
      <w:start w:val="1"/>
      <w:numFmt w:val="bullet"/>
      <w:lvlText w:val=""/>
      <w:lvlJc w:val="left"/>
      <w:pPr>
        <w:ind w:left="720" w:hanging="360"/>
      </w:pPr>
      <w:rPr>
        <w:rFonts w:ascii="Symbol" w:hAnsi="Symbol"/>
      </w:rPr>
    </w:lvl>
    <w:lvl w:ilvl="3" w:tplc="17661862">
      <w:start w:val="1"/>
      <w:numFmt w:val="bullet"/>
      <w:lvlText w:val=""/>
      <w:lvlJc w:val="left"/>
      <w:pPr>
        <w:ind w:left="720" w:hanging="360"/>
      </w:pPr>
      <w:rPr>
        <w:rFonts w:ascii="Symbol" w:hAnsi="Symbol"/>
      </w:rPr>
    </w:lvl>
    <w:lvl w:ilvl="4" w:tplc="CFC45312">
      <w:start w:val="1"/>
      <w:numFmt w:val="bullet"/>
      <w:lvlText w:val=""/>
      <w:lvlJc w:val="left"/>
      <w:pPr>
        <w:ind w:left="720" w:hanging="360"/>
      </w:pPr>
      <w:rPr>
        <w:rFonts w:ascii="Symbol" w:hAnsi="Symbol"/>
      </w:rPr>
    </w:lvl>
    <w:lvl w:ilvl="5" w:tplc="74624A5A">
      <w:start w:val="1"/>
      <w:numFmt w:val="bullet"/>
      <w:lvlText w:val=""/>
      <w:lvlJc w:val="left"/>
      <w:pPr>
        <w:ind w:left="720" w:hanging="360"/>
      </w:pPr>
      <w:rPr>
        <w:rFonts w:ascii="Symbol" w:hAnsi="Symbol"/>
      </w:rPr>
    </w:lvl>
    <w:lvl w:ilvl="6" w:tplc="F0C429A0">
      <w:start w:val="1"/>
      <w:numFmt w:val="bullet"/>
      <w:lvlText w:val=""/>
      <w:lvlJc w:val="left"/>
      <w:pPr>
        <w:ind w:left="720" w:hanging="360"/>
      </w:pPr>
      <w:rPr>
        <w:rFonts w:ascii="Symbol" w:hAnsi="Symbol"/>
      </w:rPr>
    </w:lvl>
    <w:lvl w:ilvl="7" w:tplc="36EC563E">
      <w:start w:val="1"/>
      <w:numFmt w:val="bullet"/>
      <w:lvlText w:val=""/>
      <w:lvlJc w:val="left"/>
      <w:pPr>
        <w:ind w:left="720" w:hanging="360"/>
      </w:pPr>
      <w:rPr>
        <w:rFonts w:ascii="Symbol" w:hAnsi="Symbol"/>
      </w:rPr>
    </w:lvl>
    <w:lvl w:ilvl="8" w:tplc="EAD0B87A">
      <w:start w:val="1"/>
      <w:numFmt w:val="bullet"/>
      <w:lvlText w:val=""/>
      <w:lvlJc w:val="left"/>
      <w:pPr>
        <w:ind w:left="720" w:hanging="360"/>
      </w:pPr>
      <w:rPr>
        <w:rFonts w:ascii="Symbol" w:hAnsi="Symbol"/>
      </w:rPr>
    </w:lvl>
  </w:abstractNum>
  <w:abstractNum w:abstractNumId="6" w15:restartNumberingAfterBreak="0">
    <w:nsid w:val="5561292C"/>
    <w:multiLevelType w:val="hybridMultilevel"/>
    <w:tmpl w:val="8DBAA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5017C1"/>
    <w:multiLevelType w:val="hybridMultilevel"/>
    <w:tmpl w:val="1040A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377C8"/>
    <w:multiLevelType w:val="hybridMultilevel"/>
    <w:tmpl w:val="0298CDF0"/>
    <w:lvl w:ilvl="0" w:tplc="05562172">
      <w:start w:val="1"/>
      <w:numFmt w:val="bullet"/>
      <w:lvlText w:val=""/>
      <w:lvlJc w:val="left"/>
      <w:pPr>
        <w:ind w:left="720" w:hanging="360"/>
      </w:pPr>
      <w:rPr>
        <w:rFonts w:ascii="Symbol" w:hAnsi="Symbol"/>
      </w:rPr>
    </w:lvl>
    <w:lvl w:ilvl="1" w:tplc="75523D1C">
      <w:start w:val="1"/>
      <w:numFmt w:val="bullet"/>
      <w:lvlText w:val=""/>
      <w:lvlJc w:val="left"/>
      <w:pPr>
        <w:ind w:left="720" w:hanging="360"/>
      </w:pPr>
      <w:rPr>
        <w:rFonts w:ascii="Symbol" w:hAnsi="Symbol"/>
      </w:rPr>
    </w:lvl>
    <w:lvl w:ilvl="2" w:tplc="B8C6F3BE">
      <w:start w:val="1"/>
      <w:numFmt w:val="bullet"/>
      <w:lvlText w:val=""/>
      <w:lvlJc w:val="left"/>
      <w:pPr>
        <w:ind w:left="720" w:hanging="360"/>
      </w:pPr>
      <w:rPr>
        <w:rFonts w:ascii="Symbol" w:hAnsi="Symbol"/>
      </w:rPr>
    </w:lvl>
    <w:lvl w:ilvl="3" w:tplc="5A68D85E">
      <w:start w:val="1"/>
      <w:numFmt w:val="bullet"/>
      <w:lvlText w:val=""/>
      <w:lvlJc w:val="left"/>
      <w:pPr>
        <w:ind w:left="720" w:hanging="360"/>
      </w:pPr>
      <w:rPr>
        <w:rFonts w:ascii="Symbol" w:hAnsi="Symbol"/>
      </w:rPr>
    </w:lvl>
    <w:lvl w:ilvl="4" w:tplc="16D434C2">
      <w:start w:val="1"/>
      <w:numFmt w:val="bullet"/>
      <w:lvlText w:val=""/>
      <w:lvlJc w:val="left"/>
      <w:pPr>
        <w:ind w:left="720" w:hanging="360"/>
      </w:pPr>
      <w:rPr>
        <w:rFonts w:ascii="Symbol" w:hAnsi="Symbol"/>
      </w:rPr>
    </w:lvl>
    <w:lvl w:ilvl="5" w:tplc="5C9EB1FE">
      <w:start w:val="1"/>
      <w:numFmt w:val="bullet"/>
      <w:lvlText w:val=""/>
      <w:lvlJc w:val="left"/>
      <w:pPr>
        <w:ind w:left="720" w:hanging="360"/>
      </w:pPr>
      <w:rPr>
        <w:rFonts w:ascii="Symbol" w:hAnsi="Symbol"/>
      </w:rPr>
    </w:lvl>
    <w:lvl w:ilvl="6" w:tplc="D6A63280">
      <w:start w:val="1"/>
      <w:numFmt w:val="bullet"/>
      <w:lvlText w:val=""/>
      <w:lvlJc w:val="left"/>
      <w:pPr>
        <w:ind w:left="720" w:hanging="360"/>
      </w:pPr>
      <w:rPr>
        <w:rFonts w:ascii="Symbol" w:hAnsi="Symbol"/>
      </w:rPr>
    </w:lvl>
    <w:lvl w:ilvl="7" w:tplc="A792F510">
      <w:start w:val="1"/>
      <w:numFmt w:val="bullet"/>
      <w:lvlText w:val=""/>
      <w:lvlJc w:val="left"/>
      <w:pPr>
        <w:ind w:left="720" w:hanging="360"/>
      </w:pPr>
      <w:rPr>
        <w:rFonts w:ascii="Symbol" w:hAnsi="Symbol"/>
      </w:rPr>
    </w:lvl>
    <w:lvl w:ilvl="8" w:tplc="F7EA5A94">
      <w:start w:val="1"/>
      <w:numFmt w:val="bullet"/>
      <w:lvlText w:val=""/>
      <w:lvlJc w:val="left"/>
      <w:pPr>
        <w:ind w:left="720" w:hanging="360"/>
      </w:pPr>
      <w:rPr>
        <w:rFonts w:ascii="Symbol" w:hAnsi="Symbol"/>
      </w:rPr>
    </w:lvl>
  </w:abstractNum>
  <w:abstractNum w:abstractNumId="9" w15:restartNumberingAfterBreak="0">
    <w:nsid w:val="706B1B6B"/>
    <w:multiLevelType w:val="hybridMultilevel"/>
    <w:tmpl w:val="13E45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1053269">
    <w:abstractNumId w:val="4"/>
  </w:num>
  <w:num w:numId="2" w16cid:durableId="2112428418">
    <w:abstractNumId w:val="6"/>
  </w:num>
  <w:num w:numId="3" w16cid:durableId="268851386">
    <w:abstractNumId w:val="3"/>
  </w:num>
  <w:num w:numId="4" w16cid:durableId="483358858">
    <w:abstractNumId w:val="8"/>
  </w:num>
  <w:num w:numId="5" w16cid:durableId="526023571">
    <w:abstractNumId w:val="0"/>
  </w:num>
  <w:num w:numId="6" w16cid:durableId="133303386">
    <w:abstractNumId w:val="5"/>
  </w:num>
  <w:num w:numId="7" w16cid:durableId="474445917">
    <w:abstractNumId w:val="1"/>
  </w:num>
  <w:num w:numId="8" w16cid:durableId="775447059">
    <w:abstractNumId w:val="2"/>
  </w:num>
  <w:num w:numId="9" w16cid:durableId="181549755">
    <w:abstractNumId w:val="7"/>
  </w:num>
  <w:num w:numId="10" w16cid:durableId="187600028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AD" w15:userId="S::MikeA@nezperce.org::0b47ff0e-31f3-4b4d-8b78-4e8868867499"/>
  </w15:person>
  <w15:person w15:author="Ryan Kinzer">
    <w15:presenceInfo w15:providerId="None" w15:userId="Ryan Kin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D77"/>
    <w:rsid w:val="000013E3"/>
    <w:rsid w:val="0005008A"/>
    <w:rsid w:val="00092FA7"/>
    <w:rsid w:val="00097B95"/>
    <w:rsid w:val="000B0CEA"/>
    <w:rsid w:val="000B4EAC"/>
    <w:rsid w:val="000E1642"/>
    <w:rsid w:val="00100EAB"/>
    <w:rsid w:val="00103F18"/>
    <w:rsid w:val="00121855"/>
    <w:rsid w:val="001F708D"/>
    <w:rsid w:val="0022493C"/>
    <w:rsid w:val="002850A1"/>
    <w:rsid w:val="002B271A"/>
    <w:rsid w:val="00302B58"/>
    <w:rsid w:val="00334DD7"/>
    <w:rsid w:val="003504BC"/>
    <w:rsid w:val="00357D1C"/>
    <w:rsid w:val="00361744"/>
    <w:rsid w:val="0039707D"/>
    <w:rsid w:val="003A07A1"/>
    <w:rsid w:val="003A4C39"/>
    <w:rsid w:val="003B5D6A"/>
    <w:rsid w:val="003E0358"/>
    <w:rsid w:val="003F5EE9"/>
    <w:rsid w:val="004229DA"/>
    <w:rsid w:val="0044036E"/>
    <w:rsid w:val="00473795"/>
    <w:rsid w:val="00474CCC"/>
    <w:rsid w:val="004C7649"/>
    <w:rsid w:val="004E3268"/>
    <w:rsid w:val="004F64AE"/>
    <w:rsid w:val="0051304B"/>
    <w:rsid w:val="0054075B"/>
    <w:rsid w:val="00540E29"/>
    <w:rsid w:val="00577FCF"/>
    <w:rsid w:val="00633F54"/>
    <w:rsid w:val="006431D6"/>
    <w:rsid w:val="00690D03"/>
    <w:rsid w:val="006C4B7E"/>
    <w:rsid w:val="006E6681"/>
    <w:rsid w:val="00714517"/>
    <w:rsid w:val="007268C1"/>
    <w:rsid w:val="0073266F"/>
    <w:rsid w:val="00762937"/>
    <w:rsid w:val="00775AA1"/>
    <w:rsid w:val="007A3FDF"/>
    <w:rsid w:val="008267FB"/>
    <w:rsid w:val="0087288A"/>
    <w:rsid w:val="008B0525"/>
    <w:rsid w:val="008E533A"/>
    <w:rsid w:val="008F7CCF"/>
    <w:rsid w:val="009259AF"/>
    <w:rsid w:val="009303D5"/>
    <w:rsid w:val="009343CF"/>
    <w:rsid w:val="0093480F"/>
    <w:rsid w:val="00947402"/>
    <w:rsid w:val="009663EA"/>
    <w:rsid w:val="00987B16"/>
    <w:rsid w:val="00A52396"/>
    <w:rsid w:val="00AB45D7"/>
    <w:rsid w:val="00B00BC9"/>
    <w:rsid w:val="00B024DE"/>
    <w:rsid w:val="00B16953"/>
    <w:rsid w:val="00B40F06"/>
    <w:rsid w:val="00B4532B"/>
    <w:rsid w:val="00B649FB"/>
    <w:rsid w:val="00B957CB"/>
    <w:rsid w:val="00BC4871"/>
    <w:rsid w:val="00BD57B7"/>
    <w:rsid w:val="00BF6A01"/>
    <w:rsid w:val="00C21F05"/>
    <w:rsid w:val="00C36578"/>
    <w:rsid w:val="00C4692D"/>
    <w:rsid w:val="00C556EE"/>
    <w:rsid w:val="00C96E03"/>
    <w:rsid w:val="00CA68DD"/>
    <w:rsid w:val="00D01767"/>
    <w:rsid w:val="00D05B99"/>
    <w:rsid w:val="00D25938"/>
    <w:rsid w:val="00D34A6C"/>
    <w:rsid w:val="00D44621"/>
    <w:rsid w:val="00D469BF"/>
    <w:rsid w:val="00D67DFF"/>
    <w:rsid w:val="00D84A2E"/>
    <w:rsid w:val="00D93D77"/>
    <w:rsid w:val="00DA1B65"/>
    <w:rsid w:val="00DD6B68"/>
    <w:rsid w:val="00E13A54"/>
    <w:rsid w:val="00E164BF"/>
    <w:rsid w:val="00E71E70"/>
    <w:rsid w:val="00EA0AE7"/>
    <w:rsid w:val="00EE53A9"/>
    <w:rsid w:val="00EF4697"/>
    <w:rsid w:val="00F012B6"/>
    <w:rsid w:val="00F066BF"/>
    <w:rsid w:val="00F236B3"/>
    <w:rsid w:val="00F40492"/>
    <w:rsid w:val="00F70A4D"/>
    <w:rsid w:val="00F906B9"/>
    <w:rsid w:val="00FA5DF3"/>
    <w:rsid w:val="00FB5B1E"/>
    <w:rsid w:val="2043A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32EF48"/>
  <w15:chartTrackingRefBased/>
  <w15:docId w15:val="{C2AD107B-D203-4C4A-B23A-F99877FC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FDF"/>
    <w:pPr>
      <w:ind w:left="720"/>
      <w:contextualSpacing/>
    </w:pPr>
  </w:style>
  <w:style w:type="character" w:customStyle="1" w:styleId="Heading1Char">
    <w:name w:val="Heading 1 Char"/>
    <w:basedOn w:val="DefaultParagraphFont"/>
    <w:link w:val="Heading1"/>
    <w:uiPriority w:val="9"/>
    <w:rsid w:val="00FA5D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DF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A5D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DF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B45D7"/>
    <w:rPr>
      <w:sz w:val="16"/>
      <w:szCs w:val="16"/>
    </w:rPr>
  </w:style>
  <w:style w:type="paragraph" w:styleId="CommentText">
    <w:name w:val="annotation text"/>
    <w:basedOn w:val="Normal"/>
    <w:link w:val="CommentTextChar"/>
    <w:uiPriority w:val="99"/>
    <w:unhideWhenUsed/>
    <w:rsid w:val="00AB45D7"/>
    <w:pPr>
      <w:spacing w:line="240" w:lineRule="auto"/>
    </w:pPr>
    <w:rPr>
      <w:sz w:val="20"/>
      <w:szCs w:val="20"/>
    </w:rPr>
  </w:style>
  <w:style w:type="character" w:customStyle="1" w:styleId="CommentTextChar">
    <w:name w:val="Comment Text Char"/>
    <w:basedOn w:val="DefaultParagraphFont"/>
    <w:link w:val="CommentText"/>
    <w:uiPriority w:val="99"/>
    <w:rsid w:val="00AB45D7"/>
    <w:rPr>
      <w:sz w:val="20"/>
      <w:szCs w:val="20"/>
    </w:rPr>
  </w:style>
  <w:style w:type="paragraph" w:styleId="CommentSubject">
    <w:name w:val="annotation subject"/>
    <w:basedOn w:val="CommentText"/>
    <w:next w:val="CommentText"/>
    <w:link w:val="CommentSubjectChar"/>
    <w:uiPriority w:val="99"/>
    <w:semiHidden/>
    <w:unhideWhenUsed/>
    <w:rsid w:val="00AB45D7"/>
    <w:rPr>
      <w:b/>
      <w:bCs/>
    </w:rPr>
  </w:style>
  <w:style w:type="character" w:customStyle="1" w:styleId="CommentSubjectChar">
    <w:name w:val="Comment Subject Char"/>
    <w:basedOn w:val="CommentTextChar"/>
    <w:link w:val="CommentSubject"/>
    <w:uiPriority w:val="99"/>
    <w:semiHidden/>
    <w:rsid w:val="00AB45D7"/>
    <w:rPr>
      <w:b/>
      <w:bCs/>
      <w:sz w:val="20"/>
      <w:szCs w:val="20"/>
    </w:rPr>
  </w:style>
  <w:style w:type="paragraph" w:styleId="Revision">
    <w:name w:val="Revision"/>
    <w:hidden/>
    <w:uiPriority w:val="99"/>
    <w:semiHidden/>
    <w:rsid w:val="00AB45D7"/>
    <w:pPr>
      <w:spacing w:after="0" w:line="240" w:lineRule="auto"/>
    </w:pPr>
  </w:style>
  <w:style w:type="character" w:styleId="Hyperlink">
    <w:name w:val="Hyperlink"/>
    <w:basedOn w:val="DefaultParagraphFont"/>
    <w:uiPriority w:val="99"/>
    <w:unhideWhenUsed/>
    <w:rsid w:val="00AB45D7"/>
    <w:rPr>
      <w:color w:val="0563C1" w:themeColor="hyperlink"/>
      <w:u w:val="single"/>
    </w:rPr>
  </w:style>
  <w:style w:type="character" w:styleId="UnresolvedMention">
    <w:name w:val="Unresolved Mention"/>
    <w:basedOn w:val="DefaultParagraphFont"/>
    <w:uiPriority w:val="99"/>
    <w:semiHidden/>
    <w:unhideWhenUsed/>
    <w:rsid w:val="00AB4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KevinSee/PITclean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kevinsee.github.io/PITcleanr/articles/" TargetMode="Externa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kevinsee.github.io/PITclea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316C856B046464094687854AC4248F1" ma:contentTypeVersion="12" ma:contentTypeDescription="Create a new document." ma:contentTypeScope="" ma:versionID="a6e8e0010b26d8626e9248b9aa03fc21">
  <xsd:schema xmlns:xsd="http://www.w3.org/2001/XMLSchema" xmlns:xs="http://www.w3.org/2001/XMLSchema" xmlns:p="http://schemas.microsoft.com/office/2006/metadata/properties" xmlns:ns2="fe7e0862-69f8-487b-985b-a27c1a079809" xmlns:ns3="4d9d1a0c-712d-4438-8c51-668d6e61e7db" targetNamespace="http://schemas.microsoft.com/office/2006/metadata/properties" ma:root="true" ma:fieldsID="84ca2c169e5a90391a4b333db893b98d" ns2:_="" ns3:_="">
    <xsd:import namespace="fe7e0862-69f8-487b-985b-a27c1a079809"/>
    <xsd:import namespace="4d9d1a0c-712d-4438-8c51-668d6e61e7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Loca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e0862-69f8-487b-985b-a27c1a0798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5a68c88-44fc-4f08-973a-2642d440fea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9d1a0c-712d-4438-8c51-668d6e61e7d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cebf796-b36e-4085-be19-dfaf5e592124}" ma:internalName="TaxCatchAll" ma:showField="CatchAllData" ma:web="4d9d1a0c-712d-4438-8c51-668d6e61e7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e7e0862-69f8-487b-985b-a27c1a079809">
      <Terms xmlns="http://schemas.microsoft.com/office/infopath/2007/PartnerControls"/>
    </lcf76f155ced4ddcb4097134ff3c332f>
    <TaxCatchAll xmlns="4d9d1a0c-712d-4438-8c51-668d6e61e7db"/>
  </documentManagement>
</p:properties>
</file>

<file path=customXml/itemProps1.xml><?xml version="1.0" encoding="utf-8"?>
<ds:datastoreItem xmlns:ds="http://schemas.openxmlformats.org/officeDocument/2006/customXml" ds:itemID="{124889B8-ADCB-43D9-AC31-4F61FF7DE86F}">
  <ds:schemaRefs>
    <ds:schemaRef ds:uri="http://schemas.microsoft.com/sharepoint/v3/contenttype/forms"/>
  </ds:schemaRefs>
</ds:datastoreItem>
</file>

<file path=customXml/itemProps2.xml><?xml version="1.0" encoding="utf-8"?>
<ds:datastoreItem xmlns:ds="http://schemas.openxmlformats.org/officeDocument/2006/customXml" ds:itemID="{7FC673D4-8B90-495E-8041-494507005D07}">
  <ds:schemaRefs>
    <ds:schemaRef ds:uri="http://schemas.openxmlformats.org/officeDocument/2006/bibliography"/>
  </ds:schemaRefs>
</ds:datastoreItem>
</file>

<file path=customXml/itemProps3.xml><?xml version="1.0" encoding="utf-8"?>
<ds:datastoreItem xmlns:ds="http://schemas.openxmlformats.org/officeDocument/2006/customXml" ds:itemID="{5F530FF2-AB7F-4B3F-8BDC-F112D51C7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e0862-69f8-487b-985b-a27c1a079809"/>
    <ds:schemaRef ds:uri="4d9d1a0c-712d-4438-8c51-668d6e61e7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B9D76D-29EF-4DF5-BBDA-A8EC870631FE}">
  <ds:schemaRefs>
    <ds:schemaRef ds:uri="http://schemas.microsoft.com/office/2006/metadata/properties"/>
    <ds:schemaRef ds:uri="http://schemas.microsoft.com/office/infopath/2007/PartnerControls"/>
    <ds:schemaRef ds:uri="fe7e0862-69f8-487b-985b-a27c1a079809"/>
    <ds:schemaRef ds:uri="4d9d1a0c-712d-4438-8c51-668d6e61e7db"/>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1</Pages>
  <Words>558</Words>
  <Characters>3132</Characters>
  <Application>Microsoft Office Word</Application>
  <DocSecurity>0</DocSecurity>
  <Lines>130</Lines>
  <Paragraphs>136</Paragraphs>
  <ScaleCrop>false</ScaleCrop>
  <HeadingPairs>
    <vt:vector size="2" baseType="variant">
      <vt:variant>
        <vt:lpstr>Title</vt:lpstr>
      </vt:variant>
      <vt:variant>
        <vt:i4>1</vt:i4>
      </vt:variant>
    </vt:vector>
  </HeadingPairs>
  <TitlesOfParts>
    <vt:vector size="1" baseType="lpstr">
      <vt:lpstr/>
    </vt:vector>
  </TitlesOfParts>
  <Company>Nez Perce Tribe</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Kinzer</dc:creator>
  <cp:keywords/>
  <dc:description/>
  <cp:lastModifiedBy>Ryan Kinzer</cp:lastModifiedBy>
  <cp:revision>32</cp:revision>
  <dcterms:created xsi:type="dcterms:W3CDTF">2023-10-11T19:30:00Z</dcterms:created>
  <dcterms:modified xsi:type="dcterms:W3CDTF">2024-01-11T23:27:00Z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ba83b6c0-f71b-4a4f-9f8a-858caf5a239b</vt:lpwstr>
  </property>
  <property fmtid="{D5CDD505-2E9C-101B-9397-08002B2CF9AE}" pid="3" name="ContentTypeId">
    <vt:lpwstr>0x010100E316C856B046464094687854AC4248F1</vt:lpwstr>
  </property>
  <property fmtid="{D5CDD505-2E9C-101B-9397-08002B2CF9AE}" pid="4" name="MediaServiceImageTags">
    <vt:lpwstr/>
  </property>
  <property fmtid="{D5CDD505-2E9C-101B-9397-08002B2CF9AE}" pid="5" name="MSIP_Label_45011977-b912-4387-97a4-f4c94a801377_Enabled">
    <vt:lpwstr>true</vt:lpwstr>
  </property>
  <property fmtid="{D5CDD505-2E9C-101B-9397-08002B2CF9AE}" pid="6" name="MSIP_Label_45011977-b912-4387-97a4-f4c94a801377_SetDate">
    <vt:lpwstr>2023-12-01T18:29:31Z</vt:lpwstr>
  </property>
  <property fmtid="{D5CDD505-2E9C-101B-9397-08002B2CF9AE}" pid="7" name="MSIP_Label_45011977-b912-4387-97a4-f4c94a801377_Method">
    <vt:lpwstr>Standard</vt:lpwstr>
  </property>
  <property fmtid="{D5CDD505-2E9C-101B-9397-08002B2CF9AE}" pid="8" name="MSIP_Label_45011977-b912-4387-97a4-f4c94a801377_Name">
    <vt:lpwstr>Uncategorized Data</vt:lpwstr>
  </property>
  <property fmtid="{D5CDD505-2E9C-101B-9397-08002B2CF9AE}" pid="9" name="MSIP_Label_45011977-b912-4387-97a4-f4c94a801377_SiteId">
    <vt:lpwstr>11d0e217-264e-400a-8ba0-57dcc127d72d</vt:lpwstr>
  </property>
  <property fmtid="{D5CDD505-2E9C-101B-9397-08002B2CF9AE}" pid="10" name="MSIP_Label_45011977-b912-4387-97a4-f4c94a801377_ActionId">
    <vt:lpwstr>448896d6-b1dc-44db-8a99-c03569ee6949</vt:lpwstr>
  </property>
  <property fmtid="{D5CDD505-2E9C-101B-9397-08002B2CF9AE}" pid="11" name="MSIP_Label_45011977-b912-4387-97a4-f4c94a801377_ContentBits">
    <vt:lpwstr>0</vt:lpwstr>
  </property>
</Properties>
</file>